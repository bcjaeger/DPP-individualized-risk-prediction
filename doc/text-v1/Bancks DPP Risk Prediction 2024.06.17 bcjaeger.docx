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5AA3A" w14:textId="2D3C8343" w:rsidR="00E71BA6" w:rsidRPr="00D43EE7" w:rsidRDefault="00E71BA6" w:rsidP="00E71BA6">
      <w:pPr>
        <w:jc w:val="both"/>
        <w:rPr>
          <w:rFonts w:ascii="Times New Roman" w:hAnsi="Times New Roman" w:cs="Times New Roman"/>
        </w:rPr>
      </w:pPr>
      <w:r w:rsidRPr="00D43EE7">
        <w:rPr>
          <w:rFonts w:ascii="Times New Roman" w:hAnsi="Times New Roman" w:cs="Times New Roman"/>
          <w:b/>
          <w:bCs/>
        </w:rPr>
        <w:t>Title</w:t>
      </w:r>
      <w:r w:rsidRPr="00D43EE7">
        <w:rPr>
          <w:rFonts w:ascii="Times New Roman" w:hAnsi="Times New Roman" w:cs="Times New Roman"/>
        </w:rPr>
        <w:t xml:space="preserve">: </w:t>
      </w:r>
      <w:r w:rsidR="005527ED">
        <w:rPr>
          <w:rFonts w:ascii="Times New Roman" w:hAnsi="Times New Roman" w:cs="Times New Roman"/>
        </w:rPr>
        <w:t>P</w:t>
      </w:r>
      <w:r w:rsidR="00B67DFE" w:rsidRPr="00D43EE7">
        <w:rPr>
          <w:rFonts w:ascii="Times New Roman" w:hAnsi="Times New Roman" w:cs="Times New Roman"/>
        </w:rPr>
        <w:t>reventive interventions and type 2 diabetes</w:t>
      </w:r>
      <w:r w:rsidRPr="00D43EE7">
        <w:rPr>
          <w:rFonts w:ascii="Times New Roman" w:hAnsi="Times New Roman" w:cs="Times New Roman"/>
        </w:rPr>
        <w:t xml:space="preserve"> risk prediction</w:t>
      </w:r>
    </w:p>
    <w:p w14:paraId="00D5D6C5" w14:textId="77777777" w:rsidR="00E71BA6" w:rsidRPr="00D43EE7" w:rsidRDefault="00E71BA6" w:rsidP="006A3CA2">
      <w:pPr>
        <w:jc w:val="both"/>
        <w:rPr>
          <w:rFonts w:ascii="Times New Roman" w:hAnsi="Times New Roman" w:cs="Times New Roman"/>
          <w:color w:val="000000" w:themeColor="text1"/>
        </w:rPr>
      </w:pPr>
    </w:p>
    <w:p w14:paraId="48E284A9" w14:textId="0B437C68" w:rsidR="00E71BA6" w:rsidRPr="00D43EE7" w:rsidRDefault="006A3CA2" w:rsidP="006A3CA2">
      <w:pPr>
        <w:jc w:val="both"/>
        <w:rPr>
          <w:rFonts w:ascii="Times New Roman" w:hAnsi="Times New Roman" w:cs="Times New Roman"/>
          <w:color w:val="000000" w:themeColor="text1"/>
        </w:rPr>
      </w:pPr>
      <w:r w:rsidRPr="00D43EE7">
        <w:rPr>
          <w:rFonts w:ascii="Times New Roman" w:hAnsi="Times New Roman" w:cs="Times New Roman"/>
          <w:color w:val="000000" w:themeColor="text1"/>
        </w:rPr>
        <w:t xml:space="preserve">Byron Jaeger, Ramon Casanova, Yitbarek Demesie, </w:t>
      </w:r>
      <w:r w:rsidR="00E9495E" w:rsidRPr="00D43EE7">
        <w:rPr>
          <w:rFonts w:ascii="Times New Roman" w:hAnsi="Times New Roman" w:cs="Times New Roman"/>
          <w:color w:val="000000" w:themeColor="text1"/>
        </w:rPr>
        <w:t xml:space="preserve">Jeanette Stafford, Brian Wells, </w:t>
      </w:r>
      <w:r w:rsidRPr="00D43EE7">
        <w:rPr>
          <w:rFonts w:ascii="Times New Roman" w:hAnsi="Times New Roman" w:cs="Times New Roman"/>
          <w:color w:val="000000" w:themeColor="text1"/>
        </w:rPr>
        <w:t>Michael P. Bancks</w:t>
      </w:r>
    </w:p>
    <w:p w14:paraId="11C7E54D" w14:textId="77777777" w:rsidR="00E71BA6" w:rsidRPr="00D43EE7" w:rsidRDefault="00E71BA6" w:rsidP="006A3CA2">
      <w:pPr>
        <w:jc w:val="both"/>
        <w:rPr>
          <w:rFonts w:ascii="Times New Roman" w:hAnsi="Times New Roman" w:cs="Times New Roman"/>
          <w:color w:val="000000" w:themeColor="text1"/>
        </w:rPr>
      </w:pPr>
    </w:p>
    <w:p w14:paraId="76B4D3C2" w14:textId="350812D9" w:rsidR="006A3CA2" w:rsidRPr="00D43EE7" w:rsidRDefault="006A3CA2" w:rsidP="006A3CA2">
      <w:pPr>
        <w:jc w:val="both"/>
        <w:rPr>
          <w:rFonts w:ascii="Times New Roman" w:hAnsi="Times New Roman" w:cs="Times New Roman"/>
          <w:color w:val="000000" w:themeColor="text1"/>
        </w:rPr>
      </w:pPr>
      <w:r w:rsidRPr="00D43EE7">
        <w:rPr>
          <w:rFonts w:ascii="Times New Roman" w:hAnsi="Times New Roman" w:cs="Times New Roman"/>
          <w:color w:val="000000" w:themeColor="text1"/>
        </w:rPr>
        <w:t>Wake Forest University School of Medicine</w:t>
      </w:r>
    </w:p>
    <w:p w14:paraId="2BFEAE5B" w14:textId="77777777" w:rsidR="006A3CA2" w:rsidRPr="00D43EE7" w:rsidRDefault="006A3CA2" w:rsidP="006A3CA2">
      <w:pPr>
        <w:jc w:val="both"/>
        <w:rPr>
          <w:rFonts w:ascii="Times New Roman" w:hAnsi="Times New Roman" w:cs="Times New Roman"/>
        </w:rPr>
      </w:pPr>
    </w:p>
    <w:p w14:paraId="38C743B3" w14:textId="08879F36" w:rsidR="00E7652A" w:rsidRPr="00D43EE7" w:rsidRDefault="00C75879" w:rsidP="00E7652A">
      <w:pPr>
        <w:rPr>
          <w:rFonts w:ascii="Times New Roman" w:hAnsi="Times New Roman" w:cs="Times New Roman"/>
          <w:bCs/>
        </w:rPr>
      </w:pPr>
      <w:r w:rsidRPr="00D43EE7">
        <w:rPr>
          <w:rFonts w:ascii="Times New Roman" w:hAnsi="Times New Roman" w:cs="Times New Roman"/>
          <w:b/>
        </w:rPr>
        <w:t>Introduction</w:t>
      </w:r>
      <w:r w:rsidR="00D43EE7" w:rsidRPr="00D43EE7">
        <w:rPr>
          <w:rFonts w:ascii="Times New Roman" w:hAnsi="Times New Roman" w:cs="Times New Roman"/>
          <w:b/>
        </w:rPr>
        <w:t>:</w:t>
      </w:r>
      <w:r w:rsidRPr="00D43EE7">
        <w:rPr>
          <w:rFonts w:ascii="Times New Roman" w:hAnsi="Times New Roman" w:cs="Times New Roman"/>
          <w:b/>
        </w:rPr>
        <w:t xml:space="preserve"> </w:t>
      </w:r>
      <w:del w:id="0" w:author="Byron C Jaeger" w:date="2024-06-17T18:18:00Z">
        <w:r w:rsidR="00E7652A" w:rsidDel="00137A48">
          <w:rPr>
            <w:rFonts w:ascii="Times New Roman" w:hAnsi="Times New Roman" w:cs="Times New Roman"/>
            <w:bCs/>
          </w:rPr>
          <w:delText xml:space="preserve">Current </w:delText>
        </w:r>
      </w:del>
      <w:ins w:id="1" w:author="Byron C Jaeger" w:date="2024-06-17T18:18:00Z">
        <w:r w:rsidR="00137A48">
          <w:rPr>
            <w:rFonts w:ascii="Times New Roman" w:hAnsi="Times New Roman" w:cs="Times New Roman"/>
            <w:bCs/>
          </w:rPr>
          <w:t xml:space="preserve">Few </w:t>
        </w:r>
      </w:ins>
      <w:commentRangeStart w:id="2"/>
      <w:r w:rsidR="00E7652A">
        <w:rPr>
          <w:rFonts w:ascii="Times New Roman" w:hAnsi="Times New Roman" w:cs="Times New Roman"/>
          <w:bCs/>
        </w:rPr>
        <w:t xml:space="preserve">diabetes </w:t>
      </w:r>
      <w:commentRangeEnd w:id="2"/>
      <w:r w:rsidR="00137A48">
        <w:rPr>
          <w:rStyle w:val="CommentReference"/>
        </w:rPr>
        <w:commentReference w:id="2"/>
      </w:r>
      <w:r w:rsidR="00E7652A">
        <w:rPr>
          <w:rFonts w:ascii="Times New Roman" w:hAnsi="Times New Roman" w:cs="Times New Roman"/>
          <w:bCs/>
        </w:rPr>
        <w:t>risk</w:t>
      </w:r>
      <w:r w:rsidR="00D43EE7" w:rsidRPr="00D43EE7">
        <w:rPr>
          <w:rFonts w:ascii="Times New Roman" w:hAnsi="Times New Roman" w:cs="Times New Roman"/>
          <w:bCs/>
        </w:rPr>
        <w:t xml:space="preserve"> prediction model</w:t>
      </w:r>
      <w:r w:rsidR="00E7652A">
        <w:rPr>
          <w:rFonts w:ascii="Times New Roman" w:hAnsi="Times New Roman" w:cs="Times New Roman"/>
          <w:bCs/>
        </w:rPr>
        <w:t>s</w:t>
      </w:r>
      <w:r w:rsidR="00D43EE7" w:rsidRPr="00D43EE7">
        <w:rPr>
          <w:rFonts w:ascii="Times New Roman" w:hAnsi="Times New Roman" w:cs="Times New Roman"/>
          <w:bCs/>
        </w:rPr>
        <w:t xml:space="preserve"> </w:t>
      </w:r>
      <w:del w:id="3" w:author="Byron C Jaeger" w:date="2024-06-17T18:19:00Z">
        <w:r w:rsidR="00E7652A" w:rsidRPr="00D43EE7" w:rsidDel="00137A48">
          <w:rPr>
            <w:rFonts w:ascii="Times New Roman" w:hAnsi="Times New Roman" w:cs="Times New Roman"/>
            <w:bCs/>
          </w:rPr>
          <w:delText>do not include</w:delText>
        </w:r>
      </w:del>
      <w:del w:id="4" w:author="Byron C Jaeger" w:date="2024-06-17T18:20:00Z">
        <w:r w:rsidR="00E7652A" w:rsidRPr="00D43EE7" w:rsidDel="00137A48">
          <w:rPr>
            <w:rFonts w:ascii="Times New Roman" w:hAnsi="Times New Roman" w:cs="Times New Roman"/>
            <w:bCs/>
          </w:rPr>
          <w:delText xml:space="preserve"> individualized </w:delText>
        </w:r>
      </w:del>
      <w:ins w:id="5" w:author="Byron C Jaeger" w:date="2024-06-17T18:20:00Z">
        <w:r w:rsidR="00137A48">
          <w:rPr>
            <w:rFonts w:ascii="Times New Roman" w:hAnsi="Times New Roman" w:cs="Times New Roman"/>
            <w:bCs/>
          </w:rPr>
          <w:t>offer</w:t>
        </w:r>
      </w:ins>
      <w:ins w:id="6" w:author="Byron C Jaeger" w:date="2024-06-17T18:19:00Z">
        <w:r w:rsidR="00137A48">
          <w:rPr>
            <w:rFonts w:ascii="Times New Roman" w:hAnsi="Times New Roman" w:cs="Times New Roman"/>
            <w:bCs/>
          </w:rPr>
          <w:t xml:space="preserve"> </w:t>
        </w:r>
      </w:ins>
      <w:ins w:id="7" w:author="Byron C Jaeger" w:date="2024-06-17T18:20:00Z">
        <w:r w:rsidR="00137A48">
          <w:rPr>
            <w:rFonts w:ascii="Times New Roman" w:hAnsi="Times New Roman" w:cs="Times New Roman"/>
            <w:bCs/>
          </w:rPr>
          <w:t xml:space="preserve">the option to predict individualized risk conditional on initiating different </w:t>
        </w:r>
      </w:ins>
      <w:r w:rsidR="00E7652A" w:rsidRPr="00D43EE7">
        <w:rPr>
          <w:rFonts w:ascii="Times New Roman" w:hAnsi="Times New Roman" w:cs="Times New Roman"/>
          <w:bCs/>
        </w:rPr>
        <w:t>preventive intervention</w:t>
      </w:r>
      <w:del w:id="8" w:author="Byron C Jaeger" w:date="2024-06-17T18:20:00Z">
        <w:r w:rsidR="00E7652A" w:rsidRPr="00D43EE7" w:rsidDel="00137A48">
          <w:rPr>
            <w:rFonts w:ascii="Times New Roman" w:hAnsi="Times New Roman" w:cs="Times New Roman"/>
            <w:bCs/>
          </w:rPr>
          <w:delText xml:space="preserve"> </w:delText>
        </w:r>
      </w:del>
      <w:ins w:id="9" w:author="Byron C Jaeger" w:date="2024-06-17T18:20:00Z">
        <w:r w:rsidR="00137A48">
          <w:rPr>
            <w:rFonts w:ascii="Times New Roman" w:hAnsi="Times New Roman" w:cs="Times New Roman"/>
            <w:bCs/>
          </w:rPr>
          <w:t>s</w:t>
        </w:r>
      </w:ins>
      <w:del w:id="10" w:author="Byron C Jaeger" w:date="2024-06-17T18:20:00Z">
        <w:r w:rsidR="00E7652A" w:rsidRPr="00D43EE7" w:rsidDel="00137A48">
          <w:rPr>
            <w:rFonts w:ascii="Times New Roman" w:hAnsi="Times New Roman" w:cs="Times New Roman"/>
            <w:bCs/>
          </w:rPr>
          <w:delText>effects</w:delText>
        </w:r>
      </w:del>
      <w:r w:rsidR="00E7652A" w:rsidRPr="00D43EE7">
        <w:rPr>
          <w:rFonts w:ascii="Times New Roman" w:hAnsi="Times New Roman" w:cs="Times New Roman"/>
          <w:bCs/>
        </w:rPr>
        <w:t xml:space="preserve">. </w:t>
      </w:r>
    </w:p>
    <w:p w14:paraId="60C676C5" w14:textId="4F7D0597" w:rsidR="00E7652A" w:rsidRDefault="00E7652A" w:rsidP="00615828">
      <w:pPr>
        <w:rPr>
          <w:rFonts w:ascii="Times New Roman" w:hAnsi="Times New Roman" w:cs="Times New Roman"/>
          <w:bCs/>
        </w:rPr>
      </w:pPr>
    </w:p>
    <w:p w14:paraId="71BB0E28" w14:textId="4FF269B9" w:rsidR="00615828" w:rsidRPr="00D43EE7" w:rsidRDefault="00C75879" w:rsidP="00615828">
      <w:pPr>
        <w:rPr>
          <w:rFonts w:ascii="Times New Roman" w:hAnsi="Times New Roman" w:cs="Times New Roman"/>
          <w:bCs/>
        </w:rPr>
      </w:pPr>
      <w:r w:rsidRPr="00D43EE7">
        <w:rPr>
          <w:rFonts w:ascii="Times New Roman" w:hAnsi="Times New Roman" w:cs="Times New Roman"/>
          <w:b/>
        </w:rPr>
        <w:t>Objective</w:t>
      </w:r>
      <w:r w:rsidR="00615828" w:rsidRPr="00D43EE7">
        <w:rPr>
          <w:rFonts w:ascii="Times New Roman" w:hAnsi="Times New Roman" w:cs="Times New Roman"/>
          <w:b/>
        </w:rPr>
        <w:t xml:space="preserve">: </w:t>
      </w:r>
      <w:r w:rsidR="00E7652A">
        <w:rPr>
          <w:rFonts w:ascii="Times New Roman" w:hAnsi="Times New Roman" w:cs="Times New Roman"/>
          <w:bCs/>
        </w:rPr>
        <w:t xml:space="preserve">Develop and </w:t>
      </w:r>
      <w:ins w:id="11" w:author="Byron C Jaeger" w:date="2024-06-17T18:21:00Z">
        <w:r w:rsidR="00137A48">
          <w:rPr>
            <w:rFonts w:ascii="Times New Roman" w:hAnsi="Times New Roman" w:cs="Times New Roman"/>
            <w:bCs/>
          </w:rPr>
          <w:t xml:space="preserve">externally </w:t>
        </w:r>
      </w:ins>
      <w:r w:rsidR="00E7652A">
        <w:rPr>
          <w:rFonts w:ascii="Times New Roman" w:hAnsi="Times New Roman" w:cs="Times New Roman"/>
          <w:bCs/>
        </w:rPr>
        <w:t>validate an</w:t>
      </w:r>
      <w:r w:rsidR="004B3B83" w:rsidRPr="00D43EE7">
        <w:rPr>
          <w:rFonts w:ascii="Times New Roman" w:hAnsi="Times New Roman" w:cs="Times New Roman"/>
          <w:bCs/>
        </w:rPr>
        <w:t xml:space="preserve"> individualized </w:t>
      </w:r>
      <w:r w:rsidR="00E7652A">
        <w:rPr>
          <w:rFonts w:ascii="Times New Roman" w:hAnsi="Times New Roman" w:cs="Times New Roman"/>
          <w:bCs/>
        </w:rPr>
        <w:t>diabetes risk</w:t>
      </w:r>
      <w:r w:rsidR="00E7652A" w:rsidRPr="00D43EE7">
        <w:rPr>
          <w:rFonts w:ascii="Times New Roman" w:hAnsi="Times New Roman" w:cs="Times New Roman"/>
          <w:bCs/>
        </w:rPr>
        <w:t xml:space="preserve"> prediction </w:t>
      </w:r>
      <w:r w:rsidR="007A042B">
        <w:rPr>
          <w:rFonts w:ascii="Times New Roman" w:hAnsi="Times New Roman" w:cs="Times New Roman"/>
          <w:bCs/>
        </w:rPr>
        <w:t xml:space="preserve">model </w:t>
      </w:r>
      <w:r w:rsidR="00E7652A">
        <w:rPr>
          <w:rFonts w:ascii="Times New Roman" w:hAnsi="Times New Roman" w:cs="Times New Roman"/>
          <w:bCs/>
        </w:rPr>
        <w:t xml:space="preserve">with </w:t>
      </w:r>
      <w:r w:rsidR="004B3B83" w:rsidRPr="00D43EE7">
        <w:rPr>
          <w:rFonts w:ascii="Times New Roman" w:hAnsi="Times New Roman" w:cs="Times New Roman"/>
          <w:bCs/>
        </w:rPr>
        <w:t xml:space="preserve">preventive intervention effects. </w:t>
      </w:r>
    </w:p>
    <w:p w14:paraId="301B07EC" w14:textId="77777777" w:rsidR="00615828" w:rsidRPr="00D43EE7" w:rsidRDefault="00615828" w:rsidP="00615828">
      <w:pPr>
        <w:rPr>
          <w:rFonts w:ascii="Times New Roman" w:hAnsi="Times New Roman" w:cs="Times New Roman"/>
          <w:bCs/>
        </w:rPr>
      </w:pPr>
    </w:p>
    <w:p w14:paraId="180BB816" w14:textId="694D4150" w:rsidR="00615828" w:rsidRPr="00D43EE7" w:rsidRDefault="00615828" w:rsidP="00615828">
      <w:pPr>
        <w:rPr>
          <w:rFonts w:ascii="Times New Roman" w:hAnsi="Times New Roman" w:cs="Times New Roman"/>
          <w:bCs/>
        </w:rPr>
      </w:pPr>
      <w:commentRangeStart w:id="12"/>
      <w:r w:rsidRPr="00D43EE7">
        <w:rPr>
          <w:rFonts w:ascii="Times New Roman" w:hAnsi="Times New Roman" w:cs="Times New Roman"/>
          <w:b/>
        </w:rPr>
        <w:t>Methods</w:t>
      </w:r>
      <w:commentRangeEnd w:id="12"/>
      <w:r w:rsidR="00A20E76">
        <w:rPr>
          <w:rStyle w:val="CommentReference"/>
        </w:rPr>
        <w:commentReference w:id="12"/>
      </w:r>
      <w:r w:rsidRPr="00D43EE7">
        <w:rPr>
          <w:rFonts w:ascii="Times New Roman" w:hAnsi="Times New Roman" w:cs="Times New Roman"/>
          <w:bCs/>
        </w:rPr>
        <w:t xml:space="preserve">: </w:t>
      </w:r>
      <w:ins w:id="13" w:author="Byron C Jaeger" w:date="2024-06-17T18:22:00Z">
        <w:r w:rsidR="00137A48">
          <w:rPr>
            <w:rFonts w:ascii="Times New Roman" w:hAnsi="Times New Roman" w:cs="Times New Roman"/>
            <w:bCs/>
          </w:rPr>
          <w:t xml:space="preserve">The derivation cohort included </w:t>
        </w:r>
      </w:ins>
      <w:del w:id="14" w:author="Byron C Jaeger" w:date="2024-06-17T18:21:00Z">
        <w:r w:rsidR="00E7652A" w:rsidDel="00137A48">
          <w:rPr>
            <w:rFonts w:ascii="Times New Roman" w:hAnsi="Times New Roman" w:cs="Times New Roman"/>
          </w:rPr>
          <w:delText>Data from</w:delText>
        </w:r>
        <w:r w:rsidR="00C826C8" w:rsidRPr="00D43EE7" w:rsidDel="00137A48">
          <w:rPr>
            <w:rFonts w:ascii="Times New Roman" w:hAnsi="Times New Roman" w:cs="Times New Roman"/>
          </w:rPr>
          <w:delText xml:space="preserve"> 2640 p</w:delText>
        </w:r>
      </w:del>
      <w:ins w:id="15" w:author="Byron C Jaeger" w:date="2024-06-17T18:22:00Z">
        <w:r w:rsidR="00137A48">
          <w:rPr>
            <w:rFonts w:ascii="Times New Roman" w:hAnsi="Times New Roman" w:cs="Times New Roman"/>
          </w:rPr>
          <w:t>p</w:t>
        </w:r>
      </w:ins>
      <w:r w:rsidR="00C826C8" w:rsidRPr="00D43EE7">
        <w:rPr>
          <w:rFonts w:ascii="Times New Roman" w:hAnsi="Times New Roman" w:cs="Times New Roman"/>
        </w:rPr>
        <w:t xml:space="preserve">articipants </w:t>
      </w:r>
      <w:r w:rsidR="00E7652A">
        <w:rPr>
          <w:rFonts w:ascii="Times New Roman" w:hAnsi="Times New Roman" w:cs="Times New Roman"/>
        </w:rPr>
        <w:t>in</w:t>
      </w:r>
      <w:r w:rsidR="00476FA0" w:rsidRPr="00D43EE7">
        <w:rPr>
          <w:rFonts w:ascii="Times New Roman" w:hAnsi="Times New Roman" w:cs="Times New Roman"/>
        </w:rPr>
        <w:t xml:space="preserve"> the Diabetes Prevention Program (DPP) </w:t>
      </w:r>
      <w:r w:rsidR="00E7652A">
        <w:rPr>
          <w:rFonts w:ascii="Times New Roman" w:hAnsi="Times New Roman" w:cs="Times New Roman"/>
        </w:rPr>
        <w:t xml:space="preserve">trial </w:t>
      </w:r>
      <w:r w:rsidR="00C826C8" w:rsidRPr="00D43EE7">
        <w:rPr>
          <w:rFonts w:ascii="Times New Roman" w:hAnsi="Times New Roman" w:cs="Times New Roman"/>
        </w:rPr>
        <w:t xml:space="preserve">randomized to placebo, metformin, or </w:t>
      </w:r>
      <w:r w:rsidR="0022181C">
        <w:rPr>
          <w:rFonts w:ascii="Times New Roman" w:hAnsi="Times New Roman" w:cs="Times New Roman"/>
        </w:rPr>
        <w:t xml:space="preserve">intensive </w:t>
      </w:r>
      <w:r w:rsidR="00C826C8" w:rsidRPr="00D43EE7">
        <w:rPr>
          <w:rFonts w:ascii="Times New Roman" w:hAnsi="Times New Roman" w:cs="Times New Roman"/>
        </w:rPr>
        <w:t xml:space="preserve">lifestyle </w:t>
      </w:r>
      <w:r w:rsidR="0022181C">
        <w:rPr>
          <w:rFonts w:ascii="Times New Roman" w:hAnsi="Times New Roman" w:cs="Times New Roman"/>
        </w:rPr>
        <w:t>intervention</w:t>
      </w:r>
      <w:ins w:id="16" w:author="Byron C Jaeger" w:date="2024-06-17T18:22:00Z">
        <w:r w:rsidR="00137A48">
          <w:rPr>
            <w:rFonts w:ascii="Times New Roman" w:hAnsi="Times New Roman" w:cs="Times New Roman"/>
          </w:rPr>
          <w:t xml:space="preserve"> (N=</w:t>
        </w:r>
        <w:r w:rsidR="00137A48" w:rsidRPr="00D43EE7">
          <w:rPr>
            <w:rFonts w:ascii="Times New Roman" w:hAnsi="Times New Roman" w:cs="Times New Roman"/>
          </w:rPr>
          <w:t>2640</w:t>
        </w:r>
        <w:r w:rsidR="00137A48">
          <w:rPr>
            <w:rFonts w:ascii="Times New Roman" w:hAnsi="Times New Roman" w:cs="Times New Roman"/>
          </w:rPr>
          <w:t>)</w:t>
        </w:r>
      </w:ins>
      <w:r w:rsidR="00C826C8" w:rsidRPr="00D43EE7">
        <w:rPr>
          <w:rFonts w:ascii="Times New Roman" w:hAnsi="Times New Roman" w:cs="Times New Roman"/>
        </w:rPr>
        <w:t xml:space="preserve">. </w:t>
      </w:r>
      <w:ins w:id="17" w:author="Byron C Jaeger" w:date="2024-06-17T18:22:00Z">
        <w:r w:rsidR="00137A48">
          <w:rPr>
            <w:rFonts w:ascii="Times New Roman" w:hAnsi="Times New Roman" w:cs="Times New Roman"/>
          </w:rPr>
          <w:t>A risk prediction model for inc</w:t>
        </w:r>
      </w:ins>
      <w:ins w:id="18" w:author="Byron C Jaeger" w:date="2024-06-17T18:23:00Z">
        <w:r w:rsidR="00137A48">
          <w:rPr>
            <w:rFonts w:ascii="Times New Roman" w:hAnsi="Times New Roman" w:cs="Times New Roman"/>
          </w:rPr>
          <w:t xml:space="preserve">ident diabetes </w:t>
        </w:r>
      </w:ins>
      <w:ins w:id="19" w:author="Byron C Jaeger" w:date="2024-06-17T18:24:00Z">
        <w:r w:rsidR="00137A48">
          <w:rPr>
            <w:rFonts w:ascii="Times New Roman" w:hAnsi="Times New Roman" w:cs="Times New Roman"/>
          </w:rPr>
          <w:t xml:space="preserve">was developed using </w:t>
        </w:r>
      </w:ins>
      <w:del w:id="20" w:author="Byron C Jaeger" w:date="2024-06-17T18:22:00Z">
        <w:r w:rsidR="00D77DF8" w:rsidDel="00137A48">
          <w:rPr>
            <w:rFonts w:ascii="Times New Roman" w:hAnsi="Times New Roman" w:cs="Times New Roman"/>
          </w:rPr>
          <w:delText xml:space="preserve">Model </w:delText>
        </w:r>
        <w:r w:rsidR="00D77DF8" w:rsidRPr="00D43EE7" w:rsidDel="00137A48">
          <w:rPr>
            <w:rFonts w:ascii="Times New Roman" w:hAnsi="Times New Roman" w:cs="Times New Roman"/>
          </w:rPr>
          <w:delText>develop</w:delText>
        </w:r>
        <w:r w:rsidR="00D77DF8" w:rsidDel="00137A48">
          <w:rPr>
            <w:rFonts w:ascii="Times New Roman" w:hAnsi="Times New Roman" w:cs="Times New Roman"/>
          </w:rPr>
          <w:delText>ment</w:delText>
        </w:r>
        <w:r w:rsidR="00D77DF8" w:rsidRPr="00D43EE7" w:rsidDel="00137A48">
          <w:rPr>
            <w:rFonts w:ascii="Times New Roman" w:hAnsi="Times New Roman" w:cs="Times New Roman"/>
          </w:rPr>
          <w:delText xml:space="preserve"> and validat</w:delText>
        </w:r>
        <w:r w:rsidR="00D77DF8" w:rsidDel="00137A48">
          <w:rPr>
            <w:rFonts w:ascii="Times New Roman" w:hAnsi="Times New Roman" w:cs="Times New Roman"/>
          </w:rPr>
          <w:delText>ion was</w:delText>
        </w:r>
        <w:r w:rsidR="00D77DF8" w:rsidRPr="00D43EE7" w:rsidDel="00137A48">
          <w:rPr>
            <w:rFonts w:ascii="Times New Roman" w:hAnsi="Times New Roman" w:cs="Times New Roman"/>
          </w:rPr>
          <w:delText xml:space="preserve"> </w:delText>
        </w:r>
        <w:r w:rsidR="00D77DF8" w:rsidDel="00137A48">
          <w:rPr>
            <w:rFonts w:ascii="Times New Roman" w:hAnsi="Times New Roman" w:cs="Times New Roman"/>
          </w:rPr>
          <w:delText>performed among</w:delText>
        </w:r>
        <w:r w:rsidR="00476FA0" w:rsidRPr="00D43EE7" w:rsidDel="00137A48">
          <w:rPr>
            <w:rFonts w:ascii="Times New Roman" w:hAnsi="Times New Roman" w:cs="Times New Roman"/>
          </w:rPr>
          <w:delText xml:space="preserve"> </w:delText>
        </w:r>
        <w:r w:rsidR="00C826C8" w:rsidRPr="00D43EE7" w:rsidDel="00137A48">
          <w:rPr>
            <w:rFonts w:ascii="Times New Roman" w:hAnsi="Times New Roman" w:cs="Times New Roman"/>
          </w:rPr>
          <w:delText>50</w:delText>
        </w:r>
        <w:r w:rsidR="000E718F" w:rsidRPr="00D43EE7" w:rsidDel="00137A48">
          <w:rPr>
            <w:rFonts w:ascii="Times New Roman" w:hAnsi="Times New Roman" w:cs="Times New Roman"/>
          </w:rPr>
          <w:delText xml:space="preserve">/50 </w:delText>
        </w:r>
        <w:r w:rsidR="00476FA0" w:rsidRPr="00D43EE7" w:rsidDel="00137A48">
          <w:rPr>
            <w:rFonts w:ascii="Times New Roman" w:hAnsi="Times New Roman" w:cs="Times New Roman"/>
          </w:rPr>
          <w:delText xml:space="preserve">train/test </w:delText>
        </w:r>
        <w:r w:rsidR="000E718F" w:rsidRPr="00D43EE7" w:rsidDel="00137A48">
          <w:rPr>
            <w:rFonts w:ascii="Times New Roman" w:hAnsi="Times New Roman" w:cs="Times New Roman"/>
          </w:rPr>
          <w:delText>split</w:delText>
        </w:r>
        <w:r w:rsidR="00D77DF8" w:rsidDel="00137A48">
          <w:rPr>
            <w:rFonts w:ascii="Times New Roman" w:hAnsi="Times New Roman" w:cs="Times New Roman"/>
          </w:rPr>
          <w:delText>s using</w:delText>
        </w:r>
        <w:r w:rsidR="00C826C8" w:rsidRPr="00D43EE7" w:rsidDel="00137A48">
          <w:rPr>
            <w:rFonts w:ascii="Times New Roman" w:hAnsi="Times New Roman" w:cs="Times New Roman"/>
          </w:rPr>
          <w:delText xml:space="preserve"> </w:delText>
        </w:r>
      </w:del>
      <w:r w:rsidR="00C826C8" w:rsidRPr="00D43EE7">
        <w:rPr>
          <w:rFonts w:ascii="Times New Roman" w:hAnsi="Times New Roman" w:cs="Times New Roman"/>
        </w:rPr>
        <w:t xml:space="preserve">Cox </w:t>
      </w:r>
      <w:r w:rsidR="00D77DF8">
        <w:rPr>
          <w:rFonts w:ascii="Times New Roman" w:hAnsi="Times New Roman" w:cs="Times New Roman"/>
        </w:rPr>
        <w:t>proportional hazards regression</w:t>
      </w:r>
      <w:del w:id="21" w:author="Byron C Jaeger" w:date="2024-06-17T18:24:00Z">
        <w:r w:rsidR="00D77DF8" w:rsidDel="00137A48">
          <w:rPr>
            <w:rFonts w:ascii="Times New Roman" w:hAnsi="Times New Roman" w:cs="Times New Roman"/>
          </w:rPr>
          <w:delText xml:space="preserve"> to</w:delText>
        </w:r>
        <w:r w:rsidR="00C826C8" w:rsidRPr="00D43EE7" w:rsidDel="00137A48">
          <w:rPr>
            <w:rFonts w:ascii="Times New Roman" w:hAnsi="Times New Roman" w:cs="Times New Roman"/>
          </w:rPr>
          <w:delText xml:space="preserve"> predict </w:delText>
        </w:r>
        <w:r w:rsidR="00D77DF8" w:rsidDel="00137A48">
          <w:rPr>
            <w:rFonts w:ascii="Times New Roman" w:hAnsi="Times New Roman" w:cs="Times New Roman"/>
          </w:rPr>
          <w:delText>diabetes</w:delText>
        </w:r>
        <w:r w:rsidR="00C826C8" w:rsidRPr="00D43EE7" w:rsidDel="00137A48">
          <w:rPr>
            <w:rFonts w:ascii="Times New Roman" w:hAnsi="Times New Roman" w:cs="Times New Roman"/>
          </w:rPr>
          <w:delText xml:space="preserve"> risk </w:delText>
        </w:r>
        <w:r w:rsidR="00122EE7" w:rsidRPr="00D43EE7" w:rsidDel="00137A48">
          <w:rPr>
            <w:rFonts w:ascii="Times New Roman" w:hAnsi="Times New Roman" w:cs="Times New Roman"/>
          </w:rPr>
          <w:delText xml:space="preserve">at </w:delText>
        </w:r>
        <w:r w:rsidR="00C826C8" w:rsidRPr="00D43EE7" w:rsidDel="00137A48">
          <w:rPr>
            <w:rFonts w:ascii="Times New Roman" w:hAnsi="Times New Roman" w:cs="Times New Roman"/>
          </w:rPr>
          <w:delText>3 years</w:delText>
        </w:r>
        <w:r w:rsidR="00647A8C" w:rsidRPr="00D43EE7" w:rsidDel="00137A48">
          <w:rPr>
            <w:rFonts w:ascii="Times New Roman" w:hAnsi="Times New Roman" w:cs="Times New Roman"/>
          </w:rPr>
          <w:delText xml:space="preserve"> </w:delText>
        </w:r>
        <w:r w:rsidR="00C826C8" w:rsidRPr="00D43EE7" w:rsidDel="00137A48">
          <w:rPr>
            <w:rFonts w:ascii="Times New Roman" w:hAnsi="Times New Roman" w:cs="Times New Roman"/>
          </w:rPr>
          <w:delText>with adjustment for</w:delText>
        </w:r>
      </w:del>
      <w:ins w:id="22" w:author="Byron C Jaeger" w:date="2024-06-17T18:24:00Z">
        <w:r w:rsidR="00137A48">
          <w:rPr>
            <w:rFonts w:ascii="Times New Roman" w:hAnsi="Times New Roman" w:cs="Times New Roman"/>
          </w:rPr>
          <w:t xml:space="preserve"> using clinically available predictors:</w:t>
        </w:r>
      </w:ins>
      <w:r w:rsidR="00C826C8" w:rsidRPr="00D43EE7">
        <w:rPr>
          <w:rFonts w:ascii="Times New Roman" w:hAnsi="Times New Roman" w:cs="Times New Roman"/>
        </w:rPr>
        <w:t xml:space="preserve"> sex, </w:t>
      </w:r>
      <w:r w:rsidR="0022181C">
        <w:rPr>
          <w:rFonts w:ascii="Times New Roman" w:hAnsi="Times New Roman" w:cs="Times New Roman"/>
        </w:rPr>
        <w:t>glycated hemoglobin</w:t>
      </w:r>
      <w:r w:rsidR="00C826C8" w:rsidRPr="00D43EE7">
        <w:rPr>
          <w:rFonts w:ascii="Times New Roman" w:hAnsi="Times New Roman" w:cs="Times New Roman"/>
        </w:rPr>
        <w:t>,</w:t>
      </w:r>
      <w:r w:rsidR="0022181C">
        <w:rPr>
          <w:rFonts w:ascii="Times New Roman" w:hAnsi="Times New Roman" w:cs="Times New Roman"/>
        </w:rPr>
        <w:t xml:space="preserve"> fasting glucose (</w:t>
      </w:r>
      <w:commentRangeStart w:id="23"/>
      <w:r w:rsidR="0022181C">
        <w:rPr>
          <w:rFonts w:ascii="Times New Roman" w:hAnsi="Times New Roman" w:cs="Times New Roman"/>
        </w:rPr>
        <w:t>FG</w:t>
      </w:r>
      <w:commentRangeEnd w:id="23"/>
      <w:r w:rsidR="0028335A">
        <w:rPr>
          <w:rStyle w:val="CommentReference"/>
        </w:rPr>
        <w:commentReference w:id="23"/>
      </w:r>
      <w:r w:rsidR="0022181C">
        <w:rPr>
          <w:rFonts w:ascii="Times New Roman" w:hAnsi="Times New Roman" w:cs="Times New Roman"/>
        </w:rPr>
        <w:t>)</w:t>
      </w:r>
      <w:r w:rsidR="00C826C8" w:rsidRPr="00D43EE7">
        <w:rPr>
          <w:rFonts w:ascii="Times New Roman" w:hAnsi="Times New Roman" w:cs="Times New Roman"/>
        </w:rPr>
        <w:t xml:space="preserve">, </w:t>
      </w:r>
      <w:r w:rsidR="0022181C">
        <w:rPr>
          <w:rFonts w:ascii="Times New Roman" w:hAnsi="Times New Roman" w:cs="Times New Roman"/>
        </w:rPr>
        <w:t xml:space="preserve">body mass index (BMI), </w:t>
      </w:r>
      <w:r w:rsidR="0022181C" w:rsidRPr="00D43EE7">
        <w:rPr>
          <w:rFonts w:ascii="Times New Roman" w:hAnsi="Times New Roman" w:cs="Times New Roman"/>
        </w:rPr>
        <w:t>triglycerides</w:t>
      </w:r>
      <w:r w:rsidR="00C826C8" w:rsidRPr="00D43EE7">
        <w:rPr>
          <w:rFonts w:ascii="Times New Roman" w:hAnsi="Times New Roman" w:cs="Times New Roman"/>
        </w:rPr>
        <w:t xml:space="preserve">, </w:t>
      </w:r>
      <w:ins w:id="24" w:author="Byron C Jaeger" w:date="2024-06-17T18:24:00Z">
        <w:r w:rsidR="00137A48">
          <w:rPr>
            <w:rFonts w:ascii="Times New Roman" w:hAnsi="Times New Roman" w:cs="Times New Roman"/>
          </w:rPr>
          <w:t xml:space="preserve">and </w:t>
        </w:r>
      </w:ins>
      <w:r w:rsidR="000E718F" w:rsidRPr="00D43EE7">
        <w:rPr>
          <w:rFonts w:ascii="Times New Roman" w:hAnsi="Times New Roman" w:cs="Times New Roman"/>
        </w:rPr>
        <w:t>intervention</w:t>
      </w:r>
      <w:del w:id="25" w:author="Byron C Jaeger" w:date="2024-06-17T18:24:00Z">
        <w:r w:rsidR="0022181C" w:rsidDel="00137A48">
          <w:rPr>
            <w:rFonts w:ascii="Times New Roman" w:hAnsi="Times New Roman" w:cs="Times New Roman"/>
          </w:rPr>
          <w:delText xml:space="preserve"> arm</w:delText>
        </w:r>
        <w:r w:rsidR="00122EE7" w:rsidRPr="00D43EE7" w:rsidDel="00137A48">
          <w:rPr>
            <w:rFonts w:ascii="Times New Roman" w:hAnsi="Times New Roman" w:cs="Times New Roman"/>
          </w:rPr>
          <w:delText>,</w:delText>
        </w:r>
      </w:del>
      <w:ins w:id="26" w:author="Byron C Jaeger" w:date="2024-06-17T18:24:00Z">
        <w:r w:rsidR="00137A48">
          <w:rPr>
            <w:rFonts w:ascii="Times New Roman" w:hAnsi="Times New Roman" w:cs="Times New Roman"/>
          </w:rPr>
          <w:t>. The model</w:t>
        </w:r>
      </w:ins>
      <w:ins w:id="27" w:author="Byron C Jaeger" w:date="2024-06-17T18:25:00Z">
        <w:r w:rsidR="00137A48">
          <w:rPr>
            <w:rFonts w:ascii="Times New Roman" w:hAnsi="Times New Roman" w:cs="Times New Roman"/>
          </w:rPr>
          <w:t xml:space="preserve"> was individualized by including</w:t>
        </w:r>
      </w:ins>
      <w:del w:id="28" w:author="Byron C Jaeger" w:date="2024-06-17T18:25:00Z">
        <w:r w:rsidR="00122EE7" w:rsidRPr="00D43EE7" w:rsidDel="00137A48">
          <w:rPr>
            <w:rFonts w:ascii="Times New Roman" w:hAnsi="Times New Roman" w:cs="Times New Roman"/>
          </w:rPr>
          <w:delText xml:space="preserve"> and</w:delText>
        </w:r>
      </w:del>
      <w:r w:rsidR="00122EE7" w:rsidRPr="00D43EE7">
        <w:rPr>
          <w:rFonts w:ascii="Times New Roman" w:hAnsi="Times New Roman" w:cs="Times New Roman"/>
        </w:rPr>
        <w:t xml:space="preserve"> </w:t>
      </w:r>
      <w:ins w:id="29" w:author="Byron C Jaeger" w:date="2024-06-17T18:25:00Z">
        <w:r w:rsidR="00137A48">
          <w:rPr>
            <w:rFonts w:ascii="Times New Roman" w:hAnsi="Times New Roman" w:cs="Times New Roman"/>
          </w:rPr>
          <w:t xml:space="preserve">pairwise </w:t>
        </w:r>
      </w:ins>
      <w:r w:rsidR="00C826C8" w:rsidRPr="00D43EE7">
        <w:rPr>
          <w:rFonts w:ascii="Times New Roman" w:hAnsi="Times New Roman" w:cs="Times New Roman"/>
        </w:rPr>
        <w:t xml:space="preserve">interactions between </w:t>
      </w:r>
      <w:r w:rsidR="000E718F" w:rsidRPr="00D43EE7">
        <w:rPr>
          <w:rFonts w:ascii="Times New Roman" w:hAnsi="Times New Roman" w:cs="Times New Roman"/>
        </w:rPr>
        <w:t>intervention</w:t>
      </w:r>
      <w:r w:rsidR="00C826C8" w:rsidRPr="00D43EE7">
        <w:rPr>
          <w:rFonts w:ascii="Times New Roman" w:hAnsi="Times New Roman" w:cs="Times New Roman"/>
        </w:rPr>
        <w:t xml:space="preserve"> and age, FG, and BMI</w:t>
      </w:r>
      <w:r w:rsidR="00476FA0" w:rsidRPr="00D43EE7">
        <w:rPr>
          <w:rFonts w:ascii="Times New Roman" w:hAnsi="Times New Roman" w:cs="Times New Roman"/>
        </w:rPr>
        <w:t xml:space="preserve">. </w:t>
      </w:r>
      <w:ins w:id="30" w:author="Byron C Jaeger" w:date="2024-06-17T18:27:00Z">
        <w:r w:rsidR="00A20E76">
          <w:rPr>
            <w:rFonts w:ascii="Times New Roman" w:hAnsi="Times New Roman" w:cs="Times New Roman"/>
          </w:rPr>
          <w:t>Th</w:t>
        </w:r>
      </w:ins>
      <w:ins w:id="31" w:author="Byron C Jaeger" w:date="2024-06-17T18:28:00Z">
        <w:r w:rsidR="00A20E76">
          <w:rPr>
            <w:rFonts w:ascii="Times New Roman" w:hAnsi="Times New Roman" w:cs="Times New Roman"/>
          </w:rPr>
          <w:t>e</w:t>
        </w:r>
      </w:ins>
      <w:ins w:id="32" w:author="Byron C Jaeger" w:date="2024-06-17T18:27:00Z">
        <w:r w:rsidR="00A20E76">
          <w:rPr>
            <w:rFonts w:ascii="Times New Roman" w:hAnsi="Times New Roman" w:cs="Times New Roman"/>
          </w:rPr>
          <w:t xml:space="preserve"> </w:t>
        </w:r>
      </w:ins>
      <w:ins w:id="33" w:author="Byron C Jaeger" w:date="2024-06-17T18:32:00Z">
        <w:r w:rsidR="00A20E76">
          <w:rPr>
            <w:rFonts w:ascii="Times New Roman" w:hAnsi="Times New Roman" w:cs="Times New Roman"/>
          </w:rPr>
          <w:t xml:space="preserve">discrimination, calibration, and net benefit of the </w:t>
        </w:r>
      </w:ins>
      <w:ins w:id="34" w:author="Byron C Jaeger" w:date="2024-06-17T18:27:00Z">
        <w:r w:rsidR="00A20E76">
          <w:rPr>
            <w:rFonts w:ascii="Times New Roman" w:hAnsi="Times New Roman" w:cs="Times New Roman"/>
          </w:rPr>
          <w:t xml:space="preserve">model’s 3-year predictions for incident diabetes were </w:t>
        </w:r>
      </w:ins>
      <w:ins w:id="35" w:author="Byron C Jaeger" w:date="2024-06-17T18:30:00Z">
        <w:r w:rsidR="00A20E76">
          <w:rPr>
            <w:rFonts w:ascii="Times New Roman" w:hAnsi="Times New Roman" w:cs="Times New Roman"/>
          </w:rPr>
          <w:t xml:space="preserve">internally validated within the DPP using 10-fold cross validation, and </w:t>
        </w:r>
      </w:ins>
      <w:ins w:id="36" w:author="Byron C Jaeger" w:date="2024-06-17T18:27:00Z">
        <w:r w:rsidR="00A20E76">
          <w:rPr>
            <w:rFonts w:ascii="Times New Roman" w:hAnsi="Times New Roman" w:cs="Times New Roman"/>
          </w:rPr>
          <w:t xml:space="preserve">externally validated </w:t>
        </w:r>
      </w:ins>
      <w:del w:id="37" w:author="Byron C Jaeger" w:date="2024-06-17T18:26:00Z">
        <w:r w:rsidR="00D77DF8" w:rsidDel="00137A48">
          <w:rPr>
            <w:rFonts w:ascii="Times New Roman" w:hAnsi="Times New Roman" w:cs="Times New Roman"/>
          </w:rPr>
          <w:delText>T</w:delText>
        </w:r>
        <w:r w:rsidR="005E64F9" w:rsidRPr="00D43EE7" w:rsidDel="00137A48">
          <w:rPr>
            <w:rFonts w:ascii="Times New Roman" w:hAnsi="Times New Roman" w:cs="Times New Roman"/>
          </w:rPr>
          <w:delText xml:space="preserve">his process </w:delText>
        </w:r>
        <w:r w:rsidR="00D77DF8" w:rsidDel="00137A48">
          <w:rPr>
            <w:rFonts w:ascii="Times New Roman" w:hAnsi="Times New Roman" w:cs="Times New Roman"/>
          </w:rPr>
          <w:delText xml:space="preserve">was repeated </w:delText>
        </w:r>
        <w:r w:rsidR="005E64F9" w:rsidRPr="00D43EE7" w:rsidDel="00137A48">
          <w:rPr>
            <w:rFonts w:ascii="Times New Roman" w:hAnsi="Times New Roman" w:cs="Times New Roman"/>
          </w:rPr>
          <w:delText xml:space="preserve">100 </w:delText>
        </w:r>
        <w:r w:rsidR="00476FA0" w:rsidRPr="00D43EE7" w:rsidDel="00137A48">
          <w:rPr>
            <w:rFonts w:ascii="Times New Roman" w:hAnsi="Times New Roman" w:cs="Times New Roman"/>
          </w:rPr>
          <w:delText xml:space="preserve">times </w:delText>
        </w:r>
        <w:r w:rsidR="00D77DF8" w:rsidDel="00137A48">
          <w:rPr>
            <w:rFonts w:ascii="Times New Roman" w:hAnsi="Times New Roman" w:cs="Times New Roman"/>
          </w:rPr>
          <w:delText xml:space="preserve">in the DPP and externally validated </w:delText>
        </w:r>
        <w:r w:rsidR="007230E2" w:rsidDel="00137A48">
          <w:rPr>
            <w:rFonts w:ascii="Times New Roman" w:hAnsi="Times New Roman" w:cs="Times New Roman"/>
          </w:rPr>
          <w:delText>among</w:delText>
        </w:r>
      </w:del>
      <w:ins w:id="38" w:author="Byron C Jaeger" w:date="2024-06-17T18:28:00Z">
        <w:r w:rsidR="00A20E76">
          <w:rPr>
            <w:rFonts w:ascii="Times New Roman" w:hAnsi="Times New Roman" w:cs="Times New Roman"/>
          </w:rPr>
          <w:t>among participants with prediabetes in the</w:t>
        </w:r>
      </w:ins>
      <w:del w:id="39" w:author="Byron C Jaeger" w:date="2024-06-17T18:27:00Z">
        <w:r w:rsidR="007230E2" w:rsidDel="00137A48">
          <w:rPr>
            <w:rFonts w:ascii="Times New Roman" w:hAnsi="Times New Roman" w:cs="Times New Roman"/>
          </w:rPr>
          <w:delText xml:space="preserve"> 2104</w:delText>
        </w:r>
        <w:r w:rsidR="00D77DF8" w:rsidDel="00137A48">
          <w:rPr>
            <w:rFonts w:ascii="Times New Roman" w:hAnsi="Times New Roman" w:cs="Times New Roman"/>
          </w:rPr>
          <w:delText xml:space="preserve"> </w:delText>
        </w:r>
      </w:del>
      <w:ins w:id="40" w:author="Byron C Jaeger" w:date="2024-06-17T18:27:00Z">
        <w:r w:rsidR="00137A48">
          <w:rPr>
            <w:rFonts w:ascii="Times New Roman" w:hAnsi="Times New Roman" w:cs="Times New Roman"/>
          </w:rPr>
          <w:t xml:space="preserve"> </w:t>
        </w:r>
      </w:ins>
      <w:r w:rsidR="00D77DF8" w:rsidRPr="00D77DF8">
        <w:rPr>
          <w:rFonts w:ascii="Times New Roman" w:hAnsi="Times New Roman" w:cs="Times New Roman"/>
        </w:rPr>
        <w:t>Multi</w:t>
      </w:r>
      <w:r w:rsidR="00D77DF8">
        <w:rPr>
          <w:rFonts w:ascii="Times New Roman" w:hAnsi="Times New Roman" w:cs="Times New Roman"/>
        </w:rPr>
        <w:t>-E</w:t>
      </w:r>
      <w:r w:rsidR="00D77DF8" w:rsidRPr="00D77DF8">
        <w:rPr>
          <w:rFonts w:ascii="Times New Roman" w:hAnsi="Times New Roman" w:cs="Times New Roman"/>
        </w:rPr>
        <w:t>thnic Study of Atherosclerosis</w:t>
      </w:r>
      <w:r w:rsidR="00D77DF8">
        <w:rPr>
          <w:rFonts w:ascii="Times New Roman" w:hAnsi="Times New Roman" w:cs="Times New Roman"/>
        </w:rPr>
        <w:t xml:space="preserve"> (MESA</w:t>
      </w:r>
      <w:del w:id="41" w:author="Byron C Jaeger" w:date="2024-06-17T18:28:00Z">
        <w:r w:rsidR="00D77DF8" w:rsidDel="00A20E76">
          <w:rPr>
            <w:rFonts w:ascii="Times New Roman" w:hAnsi="Times New Roman" w:cs="Times New Roman"/>
          </w:rPr>
          <w:delText>)</w:delText>
        </w:r>
        <w:r w:rsidR="007230E2" w:rsidDel="00A20E76">
          <w:rPr>
            <w:rFonts w:ascii="Times New Roman" w:hAnsi="Times New Roman" w:cs="Times New Roman"/>
          </w:rPr>
          <w:delText xml:space="preserve"> participants with prediabetes</w:delText>
        </w:r>
      </w:del>
      <w:ins w:id="42" w:author="Byron C Jaeger" w:date="2024-06-17T18:28:00Z">
        <w:r w:rsidR="00A20E76">
          <w:rPr>
            <w:rFonts w:ascii="Times New Roman" w:hAnsi="Times New Roman" w:cs="Times New Roman"/>
          </w:rPr>
          <w:t xml:space="preserve">; </w:t>
        </w:r>
      </w:ins>
      <w:ins w:id="43" w:author="Byron C Jaeger" w:date="2024-06-17T18:27:00Z">
        <w:r w:rsidR="00137A48">
          <w:rPr>
            <w:rFonts w:ascii="Times New Roman" w:hAnsi="Times New Roman" w:cs="Times New Roman"/>
          </w:rPr>
          <w:t>N=2104)</w:t>
        </w:r>
      </w:ins>
      <w:r w:rsidR="00D77DF8">
        <w:rPr>
          <w:rFonts w:ascii="Times New Roman" w:hAnsi="Times New Roman" w:cs="Times New Roman"/>
        </w:rPr>
        <w:t>.</w:t>
      </w:r>
      <w:ins w:id="44" w:author="Byron C Jaeger" w:date="2024-06-17T18:32:00Z">
        <w:r w:rsidR="00A20E76">
          <w:rPr>
            <w:rFonts w:ascii="Times New Roman" w:hAnsi="Times New Roman" w:cs="Times New Roman"/>
          </w:rPr>
          <w:t xml:space="preserve"> </w:t>
        </w:r>
      </w:ins>
    </w:p>
    <w:p w14:paraId="14A1E52F" w14:textId="77777777" w:rsidR="00615828" w:rsidRPr="00D43EE7" w:rsidRDefault="00615828" w:rsidP="00615828">
      <w:pPr>
        <w:rPr>
          <w:rFonts w:ascii="Times New Roman" w:hAnsi="Times New Roman" w:cs="Times New Roman"/>
          <w:bCs/>
        </w:rPr>
      </w:pPr>
    </w:p>
    <w:p w14:paraId="21E1F09A" w14:textId="64F0B923" w:rsidR="00615828" w:rsidRPr="00D43EE7" w:rsidRDefault="00615828" w:rsidP="00615828">
      <w:pPr>
        <w:rPr>
          <w:rFonts w:ascii="Times New Roman" w:hAnsi="Times New Roman" w:cs="Times New Roman"/>
          <w:bCs/>
        </w:rPr>
      </w:pPr>
      <w:r w:rsidRPr="00D43EE7">
        <w:rPr>
          <w:rFonts w:ascii="Times New Roman" w:hAnsi="Times New Roman" w:cs="Times New Roman"/>
          <w:b/>
        </w:rPr>
        <w:t>Results</w:t>
      </w:r>
      <w:r w:rsidRPr="00D43EE7">
        <w:rPr>
          <w:rFonts w:ascii="Times New Roman" w:hAnsi="Times New Roman" w:cs="Times New Roman"/>
          <w:bCs/>
        </w:rPr>
        <w:t>:</w:t>
      </w:r>
      <w:r w:rsidR="00AF2488">
        <w:rPr>
          <w:rFonts w:ascii="Times New Roman" w:hAnsi="Times New Roman" w:cs="Times New Roman"/>
          <w:bCs/>
        </w:rPr>
        <w:t xml:space="preserve"> In DPP and MESA, m</w:t>
      </w:r>
      <w:r w:rsidR="00367A48" w:rsidRPr="00D43EE7">
        <w:rPr>
          <w:rFonts w:ascii="Times New Roman" w:hAnsi="Times New Roman" w:cs="Times New Roman"/>
          <w:bCs/>
        </w:rPr>
        <w:t>ean (standard deviation) age was 5</w:t>
      </w:r>
      <w:r w:rsidR="00AF2488">
        <w:rPr>
          <w:rFonts w:ascii="Times New Roman" w:hAnsi="Times New Roman" w:cs="Times New Roman"/>
          <w:bCs/>
        </w:rPr>
        <w:t>1</w:t>
      </w:r>
      <w:r w:rsidR="00367A48" w:rsidRPr="00D43EE7">
        <w:rPr>
          <w:rFonts w:ascii="Times New Roman" w:hAnsi="Times New Roman" w:cs="Times New Roman"/>
          <w:bCs/>
        </w:rPr>
        <w:t xml:space="preserve"> years (11) </w:t>
      </w:r>
      <w:r w:rsidR="00AF2488">
        <w:rPr>
          <w:rFonts w:ascii="Times New Roman" w:hAnsi="Times New Roman" w:cs="Times New Roman"/>
          <w:bCs/>
        </w:rPr>
        <w:t xml:space="preserve">and 64 (10) </w:t>
      </w:r>
      <w:r w:rsidR="00367A48" w:rsidRPr="00D43EE7">
        <w:rPr>
          <w:rFonts w:ascii="Times New Roman" w:hAnsi="Times New Roman" w:cs="Times New Roman"/>
          <w:bCs/>
        </w:rPr>
        <w:t xml:space="preserve">and </w:t>
      </w:r>
      <w:r w:rsidR="00AF2488">
        <w:rPr>
          <w:rFonts w:ascii="Times New Roman" w:hAnsi="Times New Roman" w:cs="Times New Roman"/>
          <w:bCs/>
        </w:rPr>
        <w:t>67</w:t>
      </w:r>
      <w:r w:rsidR="00367A48" w:rsidRPr="00D43EE7">
        <w:rPr>
          <w:rFonts w:ascii="Times New Roman" w:hAnsi="Times New Roman" w:cs="Times New Roman"/>
          <w:bCs/>
        </w:rPr>
        <w:t>%</w:t>
      </w:r>
      <w:r w:rsidR="00122EE7" w:rsidRPr="00D43EE7">
        <w:rPr>
          <w:rFonts w:ascii="Times New Roman" w:hAnsi="Times New Roman" w:cs="Times New Roman"/>
          <w:bCs/>
        </w:rPr>
        <w:t xml:space="preserve"> </w:t>
      </w:r>
      <w:r w:rsidR="00AF2488">
        <w:rPr>
          <w:rFonts w:ascii="Times New Roman" w:hAnsi="Times New Roman" w:cs="Times New Roman"/>
          <w:bCs/>
        </w:rPr>
        <w:t xml:space="preserve">and 50% </w:t>
      </w:r>
      <w:r w:rsidR="00122EE7" w:rsidRPr="00D43EE7">
        <w:rPr>
          <w:rFonts w:ascii="Times New Roman" w:hAnsi="Times New Roman" w:cs="Times New Roman"/>
          <w:bCs/>
        </w:rPr>
        <w:t>of participants</w:t>
      </w:r>
      <w:r w:rsidR="00367A48" w:rsidRPr="00D43EE7">
        <w:rPr>
          <w:rFonts w:ascii="Times New Roman" w:hAnsi="Times New Roman" w:cs="Times New Roman"/>
          <w:bCs/>
        </w:rPr>
        <w:t xml:space="preserve"> </w:t>
      </w:r>
      <w:r w:rsidR="00D00022" w:rsidRPr="00D43EE7">
        <w:rPr>
          <w:rFonts w:ascii="Times New Roman" w:hAnsi="Times New Roman" w:cs="Times New Roman"/>
          <w:bCs/>
        </w:rPr>
        <w:t xml:space="preserve">were </w:t>
      </w:r>
      <w:r w:rsidR="00367A48" w:rsidRPr="00D43EE7">
        <w:rPr>
          <w:rFonts w:ascii="Times New Roman" w:hAnsi="Times New Roman" w:cs="Times New Roman"/>
          <w:bCs/>
        </w:rPr>
        <w:t>women</w:t>
      </w:r>
      <w:r w:rsidR="00AF2488">
        <w:rPr>
          <w:rFonts w:ascii="Times New Roman" w:hAnsi="Times New Roman" w:cs="Times New Roman"/>
          <w:bCs/>
        </w:rPr>
        <w:t>, respectively</w:t>
      </w:r>
      <w:r w:rsidR="00367A48" w:rsidRPr="00D43EE7">
        <w:rPr>
          <w:rFonts w:ascii="Times New Roman" w:hAnsi="Times New Roman" w:cs="Times New Roman"/>
          <w:bCs/>
        </w:rPr>
        <w:t>.</w:t>
      </w:r>
      <w:r w:rsidR="005E64F9" w:rsidRPr="00D43EE7">
        <w:rPr>
          <w:rFonts w:ascii="Times New Roman" w:hAnsi="Times New Roman" w:cs="Times New Roman"/>
          <w:bCs/>
        </w:rPr>
        <w:t xml:space="preserve"> </w:t>
      </w:r>
      <w:r w:rsidR="00AF3926" w:rsidRPr="00D43EE7">
        <w:rPr>
          <w:rFonts w:ascii="Times New Roman" w:hAnsi="Times New Roman" w:cs="Times New Roman"/>
          <w:bCs/>
        </w:rPr>
        <w:t>The m</w:t>
      </w:r>
      <w:r w:rsidR="005E64F9" w:rsidRPr="00D43EE7">
        <w:rPr>
          <w:rFonts w:ascii="Times New Roman" w:hAnsi="Times New Roman" w:cs="Times New Roman"/>
        </w:rPr>
        <w:t>ean C-statistic w</w:t>
      </w:r>
      <w:r w:rsidR="00AF2488">
        <w:rPr>
          <w:rFonts w:ascii="Times New Roman" w:hAnsi="Times New Roman" w:cs="Times New Roman"/>
        </w:rPr>
        <w:t>a</w:t>
      </w:r>
      <w:r w:rsidR="005E64F9" w:rsidRPr="00D43EE7">
        <w:rPr>
          <w:rFonts w:ascii="Times New Roman" w:hAnsi="Times New Roman" w:cs="Times New Roman"/>
        </w:rPr>
        <w:t>s 0.7</w:t>
      </w:r>
      <w:r w:rsidR="00AF2488">
        <w:rPr>
          <w:rFonts w:ascii="Times New Roman" w:hAnsi="Times New Roman" w:cs="Times New Roman"/>
        </w:rPr>
        <w:t>1</w:t>
      </w:r>
      <w:r w:rsidR="005E64F9" w:rsidRPr="00D43EE7">
        <w:rPr>
          <w:rFonts w:ascii="Times New Roman" w:hAnsi="Times New Roman" w:cs="Times New Roman"/>
        </w:rPr>
        <w:t xml:space="preserve"> (95% </w:t>
      </w:r>
      <w:r w:rsidR="00D6733E" w:rsidRPr="00D43EE7">
        <w:rPr>
          <w:rFonts w:ascii="Times New Roman" w:hAnsi="Times New Roman" w:cs="Times New Roman"/>
        </w:rPr>
        <w:t>confidence interval</w:t>
      </w:r>
      <w:ins w:id="45" w:author="Byron C Jaeger" w:date="2024-06-18T09:39:00Z">
        <w:r w:rsidR="003E4470">
          <w:rPr>
            <w:rFonts w:ascii="Times New Roman" w:hAnsi="Times New Roman" w:cs="Times New Roman"/>
          </w:rPr>
          <w:t xml:space="preserve"> [</w:t>
        </w:r>
      </w:ins>
      <w:del w:id="46" w:author="Byron C Jaeger" w:date="2024-06-18T09:39:00Z">
        <w:r w:rsidR="0022181C" w:rsidDel="003E4470">
          <w:rPr>
            <w:rFonts w:ascii="Times New Roman" w:hAnsi="Times New Roman" w:cs="Times New Roman"/>
          </w:rPr>
          <w:delText xml:space="preserve">, </w:delText>
        </w:r>
      </w:del>
      <w:r w:rsidR="0022181C">
        <w:rPr>
          <w:rFonts w:ascii="Times New Roman" w:hAnsi="Times New Roman" w:cs="Times New Roman"/>
        </w:rPr>
        <w:t>CI</w:t>
      </w:r>
      <w:ins w:id="47" w:author="Byron C Jaeger" w:date="2024-06-18T09:39:00Z">
        <w:r w:rsidR="003E4470">
          <w:rPr>
            <w:rFonts w:ascii="Times New Roman" w:hAnsi="Times New Roman" w:cs="Times New Roman"/>
          </w:rPr>
          <w:t>]</w:t>
        </w:r>
      </w:ins>
      <w:r w:rsidR="00D6733E" w:rsidRPr="00D43EE7">
        <w:rPr>
          <w:rFonts w:ascii="Times New Roman" w:hAnsi="Times New Roman" w:cs="Times New Roman"/>
        </w:rPr>
        <w:t xml:space="preserve">: </w:t>
      </w:r>
      <w:r w:rsidR="005E64F9" w:rsidRPr="00D43EE7">
        <w:rPr>
          <w:rFonts w:ascii="Times New Roman" w:hAnsi="Times New Roman" w:cs="Times New Roman"/>
        </w:rPr>
        <w:t>0.</w:t>
      </w:r>
      <w:r w:rsidR="00AF2488">
        <w:rPr>
          <w:rFonts w:ascii="Times New Roman" w:hAnsi="Times New Roman" w:cs="Times New Roman"/>
        </w:rPr>
        <w:t>68</w:t>
      </w:r>
      <w:r w:rsidR="005E64F9" w:rsidRPr="00D43EE7">
        <w:rPr>
          <w:rFonts w:ascii="Times New Roman" w:hAnsi="Times New Roman" w:cs="Times New Roman"/>
        </w:rPr>
        <w:t>, 0.</w:t>
      </w:r>
      <w:r w:rsidR="00AF2488">
        <w:rPr>
          <w:rFonts w:ascii="Times New Roman" w:hAnsi="Times New Roman" w:cs="Times New Roman"/>
        </w:rPr>
        <w:t>74</w:t>
      </w:r>
      <w:r w:rsidR="005E64F9" w:rsidRPr="00D43EE7">
        <w:rPr>
          <w:rFonts w:ascii="Times New Roman" w:hAnsi="Times New Roman" w:cs="Times New Roman"/>
        </w:rPr>
        <w:t>)</w:t>
      </w:r>
      <w:r w:rsidR="00AF2488">
        <w:rPr>
          <w:rFonts w:ascii="Times New Roman" w:hAnsi="Times New Roman" w:cs="Times New Roman"/>
        </w:rPr>
        <w:t xml:space="preserve"> in DPP and </w:t>
      </w:r>
      <w:r w:rsidR="0022181C">
        <w:rPr>
          <w:rFonts w:ascii="Times New Roman" w:hAnsi="Times New Roman" w:cs="Times New Roman"/>
        </w:rPr>
        <w:t>0.86 (95% CI: 0.83, 0.88) in MESA</w:t>
      </w:r>
      <w:r w:rsidR="005E64F9" w:rsidRPr="00D43EE7">
        <w:rPr>
          <w:rFonts w:ascii="Times New Roman" w:hAnsi="Times New Roman" w:cs="Times New Roman"/>
        </w:rPr>
        <w:t xml:space="preserve">. </w:t>
      </w:r>
      <w:r w:rsidR="00C21072" w:rsidRPr="00D43EE7">
        <w:rPr>
          <w:rFonts w:ascii="Times New Roman" w:hAnsi="Times New Roman" w:cs="Times New Roman"/>
        </w:rPr>
        <w:t>The optimal</w:t>
      </w:r>
      <w:r w:rsidR="005E64F9" w:rsidRPr="00D43EE7">
        <w:rPr>
          <w:rFonts w:ascii="Times New Roman" w:hAnsi="Times New Roman" w:cs="Times New Roman"/>
        </w:rPr>
        <w:t xml:space="preserve"> intervention</w:t>
      </w:r>
      <w:r w:rsidR="00C21072" w:rsidRPr="00D43EE7">
        <w:rPr>
          <w:rFonts w:ascii="Times New Roman" w:hAnsi="Times New Roman" w:cs="Times New Roman"/>
        </w:rPr>
        <w:t xml:space="preserve"> (lowest</w:t>
      </w:r>
      <w:r w:rsidR="005E64F9" w:rsidRPr="00D43EE7">
        <w:rPr>
          <w:rFonts w:ascii="Times New Roman" w:hAnsi="Times New Roman" w:cs="Times New Roman"/>
        </w:rPr>
        <w:t xml:space="preserve"> 3</w:t>
      </w:r>
      <w:r w:rsidR="00647A8C" w:rsidRPr="00D43EE7">
        <w:rPr>
          <w:rFonts w:ascii="Times New Roman" w:hAnsi="Times New Roman" w:cs="Times New Roman"/>
        </w:rPr>
        <w:t>yr</w:t>
      </w:r>
      <w:r w:rsidR="005E64F9" w:rsidRPr="00D43EE7">
        <w:rPr>
          <w:rFonts w:ascii="Times New Roman" w:hAnsi="Times New Roman" w:cs="Times New Roman"/>
        </w:rPr>
        <w:t xml:space="preserve"> risk</w:t>
      </w:r>
      <w:r w:rsidR="00C21072" w:rsidRPr="00D43EE7">
        <w:rPr>
          <w:rFonts w:ascii="Times New Roman" w:hAnsi="Times New Roman" w:cs="Times New Roman"/>
        </w:rPr>
        <w:t xml:space="preserve">) was </w:t>
      </w:r>
      <w:r w:rsidR="008433D8" w:rsidRPr="00D43EE7">
        <w:rPr>
          <w:rFonts w:ascii="Times New Roman" w:hAnsi="Times New Roman" w:cs="Times New Roman"/>
        </w:rPr>
        <w:t xml:space="preserve">lifestyle </w:t>
      </w:r>
      <w:r w:rsidR="005E64F9" w:rsidRPr="00D43EE7">
        <w:rPr>
          <w:rFonts w:ascii="Times New Roman" w:hAnsi="Times New Roman" w:cs="Times New Roman"/>
        </w:rPr>
        <w:t>for 86%</w:t>
      </w:r>
      <w:r w:rsidR="008433D8" w:rsidRPr="00D43EE7">
        <w:rPr>
          <w:rFonts w:ascii="Times New Roman" w:hAnsi="Times New Roman" w:cs="Times New Roman"/>
        </w:rPr>
        <w:t xml:space="preserve"> </w:t>
      </w:r>
      <w:r w:rsidR="0022181C">
        <w:rPr>
          <w:rFonts w:ascii="Times New Roman" w:hAnsi="Times New Roman" w:cs="Times New Roman"/>
        </w:rPr>
        <w:t xml:space="preserve">and 97% </w:t>
      </w:r>
      <w:r w:rsidR="008433D8" w:rsidRPr="00D43EE7">
        <w:rPr>
          <w:rFonts w:ascii="Times New Roman" w:hAnsi="Times New Roman" w:cs="Times New Roman"/>
        </w:rPr>
        <w:t xml:space="preserve">of </w:t>
      </w:r>
      <w:r w:rsidR="0022181C">
        <w:rPr>
          <w:rFonts w:ascii="Times New Roman" w:hAnsi="Times New Roman" w:cs="Times New Roman"/>
        </w:rPr>
        <w:t xml:space="preserve">DPP and MESA </w:t>
      </w:r>
      <w:r w:rsidR="008433D8" w:rsidRPr="00D43EE7">
        <w:rPr>
          <w:rFonts w:ascii="Times New Roman" w:hAnsi="Times New Roman" w:cs="Times New Roman"/>
        </w:rPr>
        <w:t>participants</w:t>
      </w:r>
      <w:r w:rsidR="0022181C">
        <w:rPr>
          <w:rFonts w:ascii="Times New Roman" w:hAnsi="Times New Roman" w:cs="Times New Roman"/>
        </w:rPr>
        <w:t>, respectively,</w:t>
      </w:r>
      <w:r w:rsidR="008433D8" w:rsidRPr="00D43EE7">
        <w:rPr>
          <w:rFonts w:ascii="Times New Roman" w:hAnsi="Times New Roman" w:cs="Times New Roman"/>
        </w:rPr>
        <w:t xml:space="preserve"> and metformin for the remaining</w:t>
      </w:r>
      <w:r w:rsidR="005E64F9" w:rsidRPr="00D43EE7">
        <w:rPr>
          <w:rFonts w:ascii="Times New Roman" w:hAnsi="Times New Roman" w:cs="Times New Roman"/>
        </w:rPr>
        <w:t>.</w:t>
      </w:r>
      <w:r w:rsidR="00C21072" w:rsidRPr="00D43EE7">
        <w:rPr>
          <w:rFonts w:ascii="Times New Roman" w:hAnsi="Times New Roman" w:cs="Times New Roman"/>
        </w:rPr>
        <w:t xml:space="preserve"> </w:t>
      </w:r>
      <w:commentRangeStart w:id="48"/>
      <w:r w:rsidR="002017B8" w:rsidRPr="00D43EE7">
        <w:rPr>
          <w:rFonts w:ascii="Times New Roman" w:hAnsi="Times New Roman" w:cs="Times New Roman"/>
        </w:rPr>
        <w:t>If assigned to lifestyle, 3</w:t>
      </w:r>
      <w:r w:rsidR="00AF2488">
        <w:rPr>
          <w:rFonts w:ascii="Times New Roman" w:hAnsi="Times New Roman" w:cs="Times New Roman"/>
        </w:rPr>
        <w:t>-</w:t>
      </w:r>
      <w:r w:rsidR="002017B8" w:rsidRPr="00D43EE7">
        <w:rPr>
          <w:rFonts w:ascii="Times New Roman" w:hAnsi="Times New Roman" w:cs="Times New Roman"/>
        </w:rPr>
        <w:t>y</w:t>
      </w:r>
      <w:r w:rsidR="00AF2488">
        <w:rPr>
          <w:rFonts w:ascii="Times New Roman" w:hAnsi="Times New Roman" w:cs="Times New Roman"/>
        </w:rPr>
        <w:t>ea</w:t>
      </w:r>
      <w:r w:rsidR="002017B8" w:rsidRPr="00D43EE7">
        <w:rPr>
          <w:rFonts w:ascii="Times New Roman" w:hAnsi="Times New Roman" w:cs="Times New Roman"/>
        </w:rPr>
        <w:t>r risk was 10% for those where lifestyle was optimal and 21% when metformin was optimal.</w:t>
      </w:r>
      <w:r w:rsidR="00647A8C" w:rsidRPr="00D43EE7">
        <w:rPr>
          <w:rFonts w:ascii="Times New Roman" w:hAnsi="Times New Roman" w:cs="Times New Roman"/>
        </w:rPr>
        <w:t xml:space="preserve"> When metformin was optimal, it was associated with 44% lower </w:t>
      </w:r>
      <w:r w:rsidR="005E74B9" w:rsidRPr="00D43EE7">
        <w:rPr>
          <w:rFonts w:ascii="Times New Roman" w:hAnsi="Times New Roman" w:cs="Times New Roman"/>
        </w:rPr>
        <w:t xml:space="preserve">T2D risk </w:t>
      </w:r>
      <w:r w:rsidR="00647A8C" w:rsidRPr="00D43EE7">
        <w:rPr>
          <w:rFonts w:ascii="Times New Roman" w:hAnsi="Times New Roman" w:cs="Times New Roman"/>
        </w:rPr>
        <w:t>than placebo and 29% lower than lifestyle.</w:t>
      </w:r>
      <w:commentRangeEnd w:id="48"/>
      <w:r w:rsidR="003E4470">
        <w:rPr>
          <w:rStyle w:val="CommentReference"/>
        </w:rPr>
        <w:commentReference w:id="48"/>
      </w:r>
    </w:p>
    <w:p w14:paraId="73D80415" w14:textId="77777777" w:rsidR="00615828" w:rsidRPr="00D43EE7" w:rsidRDefault="00615828" w:rsidP="00615828">
      <w:pPr>
        <w:rPr>
          <w:rFonts w:ascii="Times New Roman" w:hAnsi="Times New Roman" w:cs="Times New Roman"/>
          <w:bCs/>
        </w:rPr>
      </w:pPr>
    </w:p>
    <w:p w14:paraId="786A3E88" w14:textId="3E2A3A18" w:rsidR="008433D8" w:rsidRPr="00D43EE7" w:rsidRDefault="00615828" w:rsidP="00615828">
      <w:pPr>
        <w:rPr>
          <w:rFonts w:ascii="Times New Roman" w:hAnsi="Times New Roman" w:cs="Times New Roman"/>
          <w:bCs/>
        </w:rPr>
      </w:pPr>
      <w:commentRangeStart w:id="49"/>
      <w:r w:rsidRPr="00D43EE7">
        <w:rPr>
          <w:rFonts w:ascii="Times New Roman" w:hAnsi="Times New Roman" w:cs="Times New Roman"/>
          <w:b/>
        </w:rPr>
        <w:t>Conclusion</w:t>
      </w:r>
      <w:r w:rsidRPr="00D43EE7">
        <w:rPr>
          <w:rFonts w:ascii="Times New Roman" w:hAnsi="Times New Roman" w:cs="Times New Roman"/>
          <w:bCs/>
        </w:rPr>
        <w:t>:</w:t>
      </w:r>
      <w:r w:rsidR="00592FFB" w:rsidRPr="00D43EE7">
        <w:rPr>
          <w:rFonts w:ascii="Times New Roman" w:hAnsi="Times New Roman" w:cs="Times New Roman"/>
          <w:bCs/>
        </w:rPr>
        <w:t xml:space="preserve"> </w:t>
      </w:r>
      <w:del w:id="50" w:author="Byron C Jaeger" w:date="2024-06-18T09:42:00Z">
        <w:r w:rsidR="0057129B" w:rsidDel="003E4470">
          <w:rPr>
            <w:rFonts w:ascii="Times New Roman" w:hAnsi="Times New Roman" w:cs="Times New Roman"/>
            <w:bCs/>
          </w:rPr>
          <w:delText>These results support i</w:delText>
        </w:r>
      </w:del>
      <w:del w:id="51" w:author="Byron C Jaeger" w:date="2024-06-18T09:44:00Z">
        <w:r w:rsidR="0057129B" w:rsidDel="003E4470">
          <w:rPr>
            <w:rFonts w:ascii="Times New Roman" w:hAnsi="Times New Roman" w:cs="Times New Roman"/>
            <w:bCs/>
          </w:rPr>
          <w:delText xml:space="preserve">ncorporation of </w:delText>
        </w:r>
      </w:del>
      <w:ins w:id="52" w:author="Byron C Jaeger" w:date="2024-06-18T09:44:00Z">
        <w:r w:rsidR="003E4470">
          <w:rPr>
            <w:rFonts w:ascii="Times New Roman" w:hAnsi="Times New Roman" w:cs="Times New Roman"/>
            <w:bCs/>
          </w:rPr>
          <w:t>I</w:t>
        </w:r>
      </w:ins>
      <w:ins w:id="53" w:author="Byron C Jaeger" w:date="2024-06-18T09:43:00Z">
        <w:r w:rsidR="003E4470">
          <w:rPr>
            <w:rFonts w:ascii="Times New Roman" w:hAnsi="Times New Roman" w:cs="Times New Roman"/>
            <w:bCs/>
          </w:rPr>
          <w:t xml:space="preserve">ndividualized predictions that forecast risk </w:t>
        </w:r>
      </w:ins>
      <w:ins w:id="54" w:author="Byron C Jaeger" w:date="2024-06-18T09:51:00Z">
        <w:r w:rsidR="003D2EC7">
          <w:rPr>
            <w:rFonts w:ascii="Times New Roman" w:hAnsi="Times New Roman" w:cs="Times New Roman"/>
            <w:bCs/>
          </w:rPr>
          <w:t xml:space="preserve">of incident diabetes </w:t>
        </w:r>
      </w:ins>
      <w:ins w:id="55" w:author="Byron C Jaeger" w:date="2024-06-18T09:50:00Z">
        <w:r w:rsidR="003D2EC7">
          <w:rPr>
            <w:rFonts w:ascii="Times New Roman" w:hAnsi="Times New Roman" w:cs="Times New Roman"/>
            <w:bCs/>
          </w:rPr>
          <w:t>after initiating a</w:t>
        </w:r>
      </w:ins>
      <w:ins w:id="56" w:author="Byron C Jaeger" w:date="2024-06-18T09:43:00Z">
        <w:r w:rsidR="003E4470">
          <w:rPr>
            <w:rFonts w:ascii="Times New Roman" w:hAnsi="Times New Roman" w:cs="Times New Roman"/>
            <w:bCs/>
          </w:rPr>
          <w:t xml:space="preserve"> </w:t>
        </w:r>
      </w:ins>
      <w:r w:rsidR="0057129B">
        <w:rPr>
          <w:rFonts w:ascii="Times New Roman" w:hAnsi="Times New Roman" w:cs="Times New Roman"/>
          <w:bCs/>
        </w:rPr>
        <w:t>preventive</w:t>
      </w:r>
      <w:r w:rsidR="00592FFB" w:rsidRPr="00D43EE7">
        <w:rPr>
          <w:rFonts w:ascii="Times New Roman" w:hAnsi="Times New Roman" w:cs="Times New Roman"/>
          <w:bCs/>
        </w:rPr>
        <w:t xml:space="preserve"> </w:t>
      </w:r>
      <w:r w:rsidR="0057129B">
        <w:rPr>
          <w:rFonts w:ascii="Times New Roman" w:hAnsi="Times New Roman" w:cs="Times New Roman"/>
          <w:bCs/>
        </w:rPr>
        <w:t xml:space="preserve">intervention </w:t>
      </w:r>
      <w:del w:id="57" w:author="Byron C Jaeger" w:date="2024-06-18T09:43:00Z">
        <w:r w:rsidR="0057129B" w:rsidDel="003E4470">
          <w:rPr>
            <w:rFonts w:ascii="Times New Roman" w:hAnsi="Times New Roman" w:cs="Times New Roman"/>
            <w:bCs/>
          </w:rPr>
          <w:delText>effects in diabetes</w:delText>
        </w:r>
        <w:r w:rsidR="00122EE7" w:rsidRPr="00D43EE7" w:rsidDel="003E4470">
          <w:rPr>
            <w:rFonts w:ascii="Times New Roman" w:hAnsi="Times New Roman" w:cs="Times New Roman"/>
            <w:bCs/>
          </w:rPr>
          <w:delText xml:space="preserve"> risk prediction</w:delText>
        </w:r>
        <w:r w:rsidR="00592FFB" w:rsidRPr="00D43EE7" w:rsidDel="003E4470">
          <w:rPr>
            <w:rFonts w:ascii="Times New Roman" w:hAnsi="Times New Roman" w:cs="Times New Roman"/>
            <w:bCs/>
          </w:rPr>
          <w:delText xml:space="preserve"> </w:delText>
        </w:r>
        <w:r w:rsidR="0057129B" w:rsidDel="003E4470">
          <w:rPr>
            <w:rFonts w:ascii="Times New Roman" w:hAnsi="Times New Roman" w:cs="Times New Roman"/>
            <w:bCs/>
          </w:rPr>
          <w:delText>modeling to</w:delText>
        </w:r>
      </w:del>
      <w:ins w:id="58" w:author="Byron C Jaeger" w:date="2024-06-18T09:43:00Z">
        <w:r w:rsidR="003E4470">
          <w:rPr>
            <w:rFonts w:ascii="Times New Roman" w:hAnsi="Times New Roman" w:cs="Times New Roman"/>
            <w:bCs/>
          </w:rPr>
          <w:t>may</w:t>
        </w:r>
      </w:ins>
      <w:r w:rsidR="0057129B">
        <w:rPr>
          <w:rFonts w:ascii="Times New Roman" w:hAnsi="Times New Roman" w:cs="Times New Roman"/>
          <w:bCs/>
        </w:rPr>
        <w:t xml:space="preserve"> </w:t>
      </w:r>
      <w:ins w:id="59" w:author="Byron C Jaeger" w:date="2024-06-18T09:44:00Z">
        <w:r w:rsidR="003E4470">
          <w:rPr>
            <w:rFonts w:ascii="Times New Roman" w:hAnsi="Times New Roman" w:cs="Times New Roman"/>
            <w:bCs/>
          </w:rPr>
          <w:t xml:space="preserve">improve clinical decision-making and </w:t>
        </w:r>
      </w:ins>
      <w:del w:id="60" w:author="Byron C Jaeger" w:date="2024-06-18T09:45:00Z">
        <w:r w:rsidR="0057129B" w:rsidDel="003E4470">
          <w:rPr>
            <w:rFonts w:ascii="Times New Roman" w:hAnsi="Times New Roman" w:cs="Times New Roman"/>
            <w:bCs/>
          </w:rPr>
          <w:delText xml:space="preserve">improve </w:delText>
        </w:r>
      </w:del>
      <w:del w:id="61" w:author="Byron C Jaeger" w:date="2024-06-18T09:44:00Z">
        <w:r w:rsidR="0057129B" w:rsidDel="003E4470">
          <w:rPr>
            <w:rFonts w:ascii="Times New Roman" w:hAnsi="Times New Roman" w:cs="Times New Roman"/>
            <w:bCs/>
          </w:rPr>
          <w:delText xml:space="preserve">individualized </w:delText>
        </w:r>
      </w:del>
      <w:del w:id="62" w:author="Byron C Jaeger" w:date="2024-06-18T09:51:00Z">
        <w:r w:rsidR="0057129B" w:rsidDel="003D2EC7">
          <w:rPr>
            <w:rFonts w:ascii="Times New Roman" w:hAnsi="Times New Roman" w:cs="Times New Roman"/>
            <w:bCs/>
          </w:rPr>
          <w:delText xml:space="preserve">diabetes </w:delText>
        </w:r>
      </w:del>
      <w:r w:rsidR="0057129B">
        <w:rPr>
          <w:rFonts w:ascii="Times New Roman" w:hAnsi="Times New Roman" w:cs="Times New Roman"/>
          <w:bCs/>
        </w:rPr>
        <w:t>prevention</w:t>
      </w:r>
      <w:r w:rsidR="00592FFB" w:rsidRPr="00D43EE7">
        <w:rPr>
          <w:rFonts w:ascii="Times New Roman" w:hAnsi="Times New Roman" w:cs="Times New Roman"/>
          <w:bCs/>
        </w:rPr>
        <w:t>.</w:t>
      </w:r>
      <w:commentRangeEnd w:id="49"/>
      <w:r w:rsidR="003E4470">
        <w:rPr>
          <w:rStyle w:val="CommentReference"/>
        </w:rPr>
        <w:commentReference w:id="49"/>
      </w:r>
    </w:p>
    <w:p w14:paraId="7600BFE0" w14:textId="77777777" w:rsidR="00114D09" w:rsidRDefault="00114D09" w:rsidP="00114D09">
      <w:pPr>
        <w:jc w:val="both"/>
        <w:rPr>
          <w:rFonts w:ascii="Times New Roman" w:hAnsi="Times New Roman" w:cs="Times New Roman"/>
          <w:b/>
          <w:bCs/>
        </w:rPr>
      </w:pPr>
    </w:p>
    <w:p w14:paraId="164704E2" w14:textId="77777777" w:rsidR="00114D09" w:rsidRDefault="00114D09" w:rsidP="00114D09">
      <w:pPr>
        <w:jc w:val="both"/>
        <w:rPr>
          <w:rFonts w:ascii="Times New Roman" w:hAnsi="Times New Roman" w:cs="Times New Roman"/>
          <w:b/>
          <w:bCs/>
        </w:rPr>
      </w:pPr>
    </w:p>
    <w:p w14:paraId="4BA03811" w14:textId="77777777" w:rsidR="00114D09" w:rsidRDefault="00114D09" w:rsidP="00114D09">
      <w:pPr>
        <w:jc w:val="both"/>
        <w:rPr>
          <w:rFonts w:ascii="Times New Roman" w:hAnsi="Times New Roman" w:cs="Times New Roman"/>
          <w:b/>
          <w:bCs/>
        </w:rPr>
      </w:pPr>
    </w:p>
    <w:p w14:paraId="761DAFF8" w14:textId="51C264EF" w:rsidR="00E71BA6" w:rsidRPr="00D43EE7" w:rsidRDefault="00E71BA6">
      <w:pPr>
        <w:rPr>
          <w:rFonts w:ascii="Times New Roman" w:hAnsi="Times New Roman" w:cs="Times New Roman"/>
          <w:bCs/>
        </w:rPr>
      </w:pPr>
      <w:r w:rsidRPr="00D43EE7">
        <w:rPr>
          <w:rFonts w:ascii="Times New Roman" w:hAnsi="Times New Roman" w:cs="Times New Roman"/>
          <w:bCs/>
        </w:rPr>
        <w:br w:type="page"/>
      </w:r>
    </w:p>
    <w:p w14:paraId="57C9B1B7" w14:textId="77777777" w:rsidR="00D43EE7" w:rsidRPr="00D43EE7" w:rsidRDefault="00D43EE7" w:rsidP="00D43EE7">
      <w:pPr>
        <w:spacing w:line="480" w:lineRule="auto"/>
        <w:rPr>
          <w:rFonts w:ascii="Times New Roman" w:hAnsi="Times New Roman" w:cs="Times New Roman"/>
          <w:b/>
          <w:bCs/>
        </w:rPr>
      </w:pPr>
      <w:r w:rsidRPr="00D43EE7">
        <w:rPr>
          <w:rFonts w:ascii="Times New Roman" w:hAnsi="Times New Roman" w:cs="Times New Roman"/>
          <w:b/>
          <w:bCs/>
        </w:rPr>
        <w:lastRenderedPageBreak/>
        <w:t>Introduction</w:t>
      </w:r>
    </w:p>
    <w:p w14:paraId="592AFCE5" w14:textId="57DF0137" w:rsidR="00D43EE7" w:rsidRDefault="00D43EE7" w:rsidP="00D43EE7">
      <w:pPr>
        <w:spacing w:line="480" w:lineRule="auto"/>
        <w:rPr>
          <w:rFonts w:ascii="Times New Roman" w:hAnsi="Times New Roman" w:cs="Times New Roman"/>
          <w:szCs w:val="22"/>
        </w:rPr>
      </w:pPr>
      <w:r w:rsidRPr="00D43EE7">
        <w:rPr>
          <w:rFonts w:ascii="Times New Roman" w:hAnsi="Times New Roman" w:cs="Times New Roman"/>
          <w:szCs w:val="22"/>
        </w:rPr>
        <w:t xml:space="preserve">High variation in who will progress from prediabetes to develop type 2 diabetes mellitus poses challenges for clinical decisions related to preventive interventions. The Diabetes Prevention Program (DPP) trial was designed to assess prevention of </w:t>
      </w:r>
      <w:r w:rsidR="007E3DF1">
        <w:rPr>
          <w:rFonts w:ascii="Times New Roman" w:hAnsi="Times New Roman" w:cs="Times New Roman"/>
          <w:szCs w:val="22"/>
        </w:rPr>
        <w:t>diabetes</w:t>
      </w:r>
      <w:r w:rsidRPr="00D43EE7">
        <w:rPr>
          <w:rFonts w:ascii="Times New Roman" w:hAnsi="Times New Roman" w:cs="Times New Roman"/>
          <w:szCs w:val="22"/>
        </w:rPr>
        <w:t xml:space="preserve"> from randomization to intensive lifestyle intervention (</w:t>
      </w:r>
      <w:commentRangeStart w:id="63"/>
      <w:r w:rsidRPr="00D43EE7">
        <w:rPr>
          <w:rFonts w:ascii="Times New Roman" w:hAnsi="Times New Roman" w:cs="Times New Roman"/>
          <w:szCs w:val="22"/>
        </w:rPr>
        <w:t>ILI</w:t>
      </w:r>
      <w:commentRangeEnd w:id="63"/>
      <w:r w:rsidR="003E4470">
        <w:rPr>
          <w:rStyle w:val="CommentReference"/>
        </w:rPr>
        <w:commentReference w:id="63"/>
      </w:r>
      <w:r w:rsidRPr="00D43EE7">
        <w:rPr>
          <w:rFonts w:ascii="Times New Roman" w:hAnsi="Times New Roman" w:cs="Times New Roman"/>
          <w:szCs w:val="22"/>
        </w:rPr>
        <w:t>) or metformin therapy, compared to placebo.</w:t>
      </w:r>
      <w:r w:rsidRPr="00D43EE7">
        <w:rPr>
          <w:rFonts w:ascii="Times New Roman" w:hAnsi="Times New Roman" w:cs="Times New Roman"/>
          <w:szCs w:val="22"/>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Pr="00D43EE7">
        <w:rPr>
          <w:rFonts w:ascii="Times New Roman" w:hAnsi="Times New Roman" w:cs="Times New Roman"/>
          <w:szCs w:val="22"/>
        </w:rPr>
        <w:instrText xml:space="preserve"> ADDIN EN.CITE </w:instrText>
      </w:r>
      <w:r w:rsidRPr="00D43EE7">
        <w:rPr>
          <w:rFonts w:ascii="Times New Roman" w:hAnsi="Times New Roman" w:cs="Times New Roman"/>
          <w:szCs w:val="22"/>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Pr="00D43EE7">
        <w:rPr>
          <w:rFonts w:ascii="Times New Roman" w:hAnsi="Times New Roman" w:cs="Times New Roman"/>
          <w:szCs w:val="22"/>
        </w:rPr>
        <w:instrText xml:space="preserve"> ADDIN EN.CITE.DATA </w:instrText>
      </w:r>
      <w:r w:rsidRPr="00D43EE7">
        <w:rPr>
          <w:rFonts w:ascii="Times New Roman" w:hAnsi="Times New Roman" w:cs="Times New Roman"/>
          <w:szCs w:val="22"/>
        </w:rPr>
      </w:r>
      <w:r w:rsidRPr="00D43EE7">
        <w:rPr>
          <w:rFonts w:ascii="Times New Roman" w:hAnsi="Times New Roman" w:cs="Times New Roman"/>
          <w:szCs w:val="22"/>
        </w:rPr>
        <w:fldChar w:fldCharType="end"/>
      </w:r>
      <w:r w:rsidRPr="00D43EE7">
        <w:rPr>
          <w:rFonts w:ascii="Times New Roman" w:hAnsi="Times New Roman" w:cs="Times New Roman"/>
          <w:szCs w:val="22"/>
        </w:rPr>
      </w:r>
      <w:r w:rsidRPr="00D43EE7">
        <w:rPr>
          <w:rFonts w:ascii="Times New Roman" w:hAnsi="Times New Roman" w:cs="Times New Roman"/>
          <w:szCs w:val="22"/>
        </w:rPr>
        <w:fldChar w:fldCharType="separate"/>
      </w:r>
      <w:r w:rsidRPr="00D43EE7">
        <w:rPr>
          <w:rFonts w:ascii="Times New Roman" w:hAnsi="Times New Roman" w:cs="Times New Roman"/>
          <w:noProof/>
          <w:szCs w:val="22"/>
          <w:vertAlign w:val="superscript"/>
        </w:rPr>
        <w:t>1</w:t>
      </w:r>
      <w:r w:rsidRPr="00D43EE7">
        <w:rPr>
          <w:rFonts w:ascii="Times New Roman" w:hAnsi="Times New Roman" w:cs="Times New Roman"/>
          <w:szCs w:val="22"/>
        </w:rPr>
        <w:fldChar w:fldCharType="end"/>
      </w:r>
      <w:r w:rsidRPr="00D43EE7">
        <w:rPr>
          <w:rFonts w:ascii="Times New Roman" w:hAnsi="Times New Roman" w:cs="Times New Roman"/>
          <w:szCs w:val="22"/>
        </w:rPr>
        <w:t xml:space="preserve"> </w:t>
      </w:r>
      <w:bookmarkStart w:id="64" w:name="_Hlk109834492"/>
      <w:r w:rsidRPr="00D43EE7">
        <w:rPr>
          <w:rFonts w:ascii="Times New Roman" w:hAnsi="Times New Roman" w:cs="Times New Roman"/>
          <w:szCs w:val="22"/>
        </w:rPr>
        <w:t xml:space="preserve">Compared to placebo, </w:t>
      </w:r>
      <w:r w:rsidR="007E3DF1">
        <w:rPr>
          <w:rFonts w:ascii="Times New Roman" w:hAnsi="Times New Roman" w:cs="Times New Roman"/>
          <w:szCs w:val="22"/>
        </w:rPr>
        <w:t>diabetes</w:t>
      </w:r>
      <w:r w:rsidR="007E3DF1" w:rsidRPr="00D43EE7">
        <w:rPr>
          <w:rFonts w:ascii="Times New Roman" w:hAnsi="Times New Roman" w:cs="Times New Roman"/>
          <w:szCs w:val="22"/>
        </w:rPr>
        <w:t xml:space="preserve"> </w:t>
      </w:r>
      <w:r w:rsidRPr="00D43EE7">
        <w:rPr>
          <w:rFonts w:ascii="Times New Roman" w:hAnsi="Times New Roman" w:cs="Times New Roman"/>
          <w:szCs w:val="22"/>
        </w:rPr>
        <w:t>risk was 58% lower for the ILI arm and 31% lower for the metformin arm over 3 years.</w:t>
      </w:r>
      <w:r w:rsidRPr="00D43EE7">
        <w:rPr>
          <w:rFonts w:ascii="Times New Roman" w:hAnsi="Times New Roman" w:cs="Times New Roman"/>
          <w:szCs w:val="22"/>
        </w:rPr>
        <w:fldChar w:fldCharType="begin">
          <w:fldData xml:space="preserve">PEVuZE5vdGU+PENpdGU+PEF1dGhvcj5EaWFiZXRlcyBQcmV2ZW50aW9uIFByb2dyYW0gUmVzZWFy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</w:fldData>
        </w:fldChar>
      </w:r>
      <w:r w:rsidR="00143563">
        <w:rPr>
          <w:rFonts w:ascii="Times New Roman" w:hAnsi="Times New Roman" w:cs="Times New Roman"/>
          <w:szCs w:val="22"/>
        </w:rPr>
        <w:instrText xml:space="preserve"> ADDIN EN.CITE </w:instrText>
      </w:r>
      <w:r w:rsidR="00143563">
        <w:rPr>
          <w:rFonts w:ascii="Times New Roman" w:hAnsi="Times New Roman" w:cs="Times New Roman"/>
          <w:szCs w:val="22"/>
        </w:rPr>
        <w:fldChar w:fldCharType="begin">
          <w:fldData xml:space="preserve">PEVuZE5vdGU+PENpdGU+PEF1dGhvcj5EaWFiZXRlcyBQcmV2ZW50aW9uIFByb2dyYW0gUmVzZWFy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</w:fldData>
        </w:fldChar>
      </w:r>
      <w:r w:rsidR="00143563">
        <w:rPr>
          <w:rFonts w:ascii="Times New Roman" w:hAnsi="Times New Roman" w:cs="Times New Roman"/>
          <w:szCs w:val="22"/>
        </w:rPr>
        <w:instrText xml:space="preserve"> ADDIN EN.CITE.DATA </w:instrText>
      </w:r>
      <w:r w:rsidR="00143563">
        <w:rPr>
          <w:rFonts w:ascii="Times New Roman" w:hAnsi="Times New Roman" w:cs="Times New Roman"/>
          <w:szCs w:val="22"/>
        </w:rPr>
      </w:r>
      <w:r w:rsidR="00143563">
        <w:rPr>
          <w:rFonts w:ascii="Times New Roman" w:hAnsi="Times New Roman" w:cs="Times New Roman"/>
          <w:szCs w:val="22"/>
        </w:rPr>
        <w:fldChar w:fldCharType="end"/>
      </w:r>
      <w:r w:rsidRPr="00D43EE7">
        <w:rPr>
          <w:rFonts w:ascii="Times New Roman" w:hAnsi="Times New Roman" w:cs="Times New Roman"/>
          <w:szCs w:val="22"/>
        </w:rPr>
      </w:r>
      <w:r w:rsidRPr="00D43EE7">
        <w:rPr>
          <w:rFonts w:ascii="Times New Roman" w:hAnsi="Times New Roman" w:cs="Times New Roman"/>
          <w:szCs w:val="22"/>
        </w:rPr>
        <w:fldChar w:fldCharType="separate"/>
      </w:r>
      <w:r w:rsidRPr="00D43EE7">
        <w:rPr>
          <w:rFonts w:ascii="Times New Roman" w:hAnsi="Times New Roman" w:cs="Times New Roman"/>
          <w:noProof/>
          <w:szCs w:val="22"/>
          <w:vertAlign w:val="superscript"/>
        </w:rPr>
        <w:t>2</w:t>
      </w:r>
      <w:r w:rsidRPr="00D43EE7">
        <w:rPr>
          <w:rFonts w:ascii="Times New Roman" w:hAnsi="Times New Roman" w:cs="Times New Roman"/>
          <w:szCs w:val="22"/>
        </w:rPr>
        <w:fldChar w:fldCharType="end"/>
      </w:r>
      <w:r w:rsidRPr="00D43EE7">
        <w:rPr>
          <w:rFonts w:ascii="Times New Roman" w:hAnsi="Times New Roman" w:cs="Times New Roman"/>
          <w:szCs w:val="22"/>
        </w:rPr>
        <w:t xml:space="preserve"> Not everyone in each intervention arm benefitted equally; ILI was more effective for older adults and metformin was more effective with higher baseline glucose and body mass index. </w:t>
      </w:r>
      <w:bookmarkEnd w:id="64"/>
      <w:r w:rsidR="007E3DF1">
        <w:rPr>
          <w:rFonts w:ascii="Times New Roman" w:hAnsi="Times New Roman" w:cs="Times New Roman"/>
          <w:szCs w:val="22"/>
        </w:rPr>
        <w:t>Diabetes</w:t>
      </w:r>
      <w:r w:rsidR="007E3DF1" w:rsidRPr="00D43EE7">
        <w:rPr>
          <w:rFonts w:ascii="Times New Roman" w:hAnsi="Times New Roman" w:cs="Times New Roman"/>
          <w:szCs w:val="22"/>
        </w:rPr>
        <w:t xml:space="preserve"> </w:t>
      </w:r>
      <w:r w:rsidRPr="00D43EE7">
        <w:rPr>
          <w:rFonts w:ascii="Times New Roman" w:hAnsi="Times New Roman" w:cs="Times New Roman"/>
          <w:szCs w:val="22"/>
        </w:rPr>
        <w:t xml:space="preserve">risk prediction models developed in the DPP </w:t>
      </w:r>
      <w:r w:rsidR="00E66352">
        <w:rPr>
          <w:rFonts w:ascii="Times New Roman" w:hAnsi="Times New Roman" w:cs="Times New Roman"/>
          <w:szCs w:val="22"/>
        </w:rPr>
        <w:t>are restricted to include only one of the active intervention arms (metformin) or do not include intervention arm as a model risk predictor and do not enable for estimation of an individualized intervention effect</w:t>
      </w:r>
      <w:r w:rsidR="00E97F02">
        <w:rPr>
          <w:rFonts w:ascii="Times New Roman" w:hAnsi="Times New Roman" w:cs="Times New Roman"/>
          <w:szCs w:val="22"/>
        </w:rPr>
        <w:t xml:space="preserve"> and predicted risk</w:t>
      </w:r>
      <w:r w:rsidRPr="00D43EE7">
        <w:rPr>
          <w:rFonts w:ascii="Times New Roman" w:hAnsi="Times New Roman" w:cs="Times New Roman"/>
          <w:szCs w:val="22"/>
        </w:rPr>
        <w:t>.</w:t>
      </w:r>
      <w:r w:rsidRPr="00D43EE7">
        <w:rPr>
          <w:rFonts w:ascii="Times New Roman" w:hAnsi="Times New Roman" w:cs="Times New Roman"/>
          <w:szCs w:val="22"/>
        </w:rPr>
        <w:fldChar w:fldCharType="begin">
          <w:fldData xml:space="preserve">PEVuZE5vdGU+PENpdGU+PEF1dGhvcj5QYXJhc3Q8L0F1dGhvcj48WWVhcj4yMDE5PC9ZZWFyPjxS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</w:fldData>
        </w:fldChar>
      </w:r>
      <w:r w:rsidR="00143563">
        <w:rPr>
          <w:rFonts w:ascii="Times New Roman" w:hAnsi="Times New Roman" w:cs="Times New Roman"/>
          <w:szCs w:val="22"/>
        </w:rPr>
        <w:instrText xml:space="preserve"> ADDIN EN.CITE </w:instrText>
      </w:r>
      <w:r w:rsidR="00143563">
        <w:rPr>
          <w:rFonts w:ascii="Times New Roman" w:hAnsi="Times New Roman" w:cs="Times New Roman"/>
          <w:szCs w:val="22"/>
        </w:rPr>
        <w:fldChar w:fldCharType="begin">
          <w:fldData xml:space="preserve">PEVuZE5vdGU+PENpdGU+PEF1dGhvcj5QYXJhc3Q8L0F1dGhvcj48WWVhcj4yMDE5PC9ZZWFyPjxS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</w:fldData>
        </w:fldChar>
      </w:r>
      <w:r w:rsidR="00143563">
        <w:rPr>
          <w:rFonts w:ascii="Times New Roman" w:hAnsi="Times New Roman" w:cs="Times New Roman"/>
          <w:szCs w:val="22"/>
        </w:rPr>
        <w:instrText xml:space="preserve"> ADDIN EN.CITE.DATA </w:instrText>
      </w:r>
      <w:r w:rsidR="00143563">
        <w:rPr>
          <w:rFonts w:ascii="Times New Roman" w:hAnsi="Times New Roman" w:cs="Times New Roman"/>
          <w:szCs w:val="22"/>
        </w:rPr>
      </w:r>
      <w:r w:rsidR="00143563">
        <w:rPr>
          <w:rFonts w:ascii="Times New Roman" w:hAnsi="Times New Roman" w:cs="Times New Roman"/>
          <w:szCs w:val="22"/>
        </w:rPr>
        <w:fldChar w:fldCharType="end"/>
      </w:r>
      <w:r w:rsidRPr="00D43EE7">
        <w:rPr>
          <w:rFonts w:ascii="Times New Roman" w:hAnsi="Times New Roman" w:cs="Times New Roman"/>
          <w:szCs w:val="22"/>
        </w:rPr>
      </w:r>
      <w:r w:rsidRPr="00D43EE7">
        <w:rPr>
          <w:rFonts w:ascii="Times New Roman" w:hAnsi="Times New Roman" w:cs="Times New Roman"/>
          <w:szCs w:val="22"/>
        </w:rPr>
        <w:fldChar w:fldCharType="separate"/>
      </w:r>
      <w:r w:rsidRPr="00D43EE7">
        <w:rPr>
          <w:rFonts w:ascii="Times New Roman" w:hAnsi="Times New Roman" w:cs="Times New Roman"/>
          <w:noProof/>
          <w:szCs w:val="22"/>
          <w:vertAlign w:val="superscript"/>
        </w:rPr>
        <w:t>3,4</w:t>
      </w:r>
      <w:r w:rsidRPr="00D43EE7">
        <w:rPr>
          <w:rFonts w:ascii="Times New Roman" w:hAnsi="Times New Roman" w:cs="Times New Roman"/>
          <w:szCs w:val="22"/>
        </w:rPr>
        <w:fldChar w:fldCharType="end"/>
      </w:r>
      <w:r w:rsidRPr="00D43EE7">
        <w:rPr>
          <w:rFonts w:ascii="Times New Roman" w:hAnsi="Times New Roman" w:cs="Times New Roman"/>
          <w:szCs w:val="22"/>
        </w:rPr>
        <w:t xml:space="preserve"> Other </w:t>
      </w:r>
      <w:r w:rsidR="007E3DF1">
        <w:rPr>
          <w:rFonts w:ascii="Times New Roman" w:hAnsi="Times New Roman" w:cs="Times New Roman"/>
          <w:szCs w:val="22"/>
        </w:rPr>
        <w:t>diabetes</w:t>
      </w:r>
      <w:r w:rsidR="007E3DF1" w:rsidRPr="00D43EE7">
        <w:rPr>
          <w:rFonts w:ascii="Times New Roman" w:hAnsi="Times New Roman" w:cs="Times New Roman"/>
          <w:szCs w:val="22"/>
        </w:rPr>
        <w:t xml:space="preserve"> </w:t>
      </w:r>
      <w:r w:rsidRPr="00D43EE7">
        <w:rPr>
          <w:rFonts w:ascii="Times New Roman" w:hAnsi="Times New Roman" w:cs="Times New Roman"/>
          <w:szCs w:val="22"/>
        </w:rPr>
        <w:t xml:space="preserve">risk prediction models in US populations are based on observational study data and cannot quantify difference in </w:t>
      </w:r>
      <w:r w:rsidR="007E3DF1">
        <w:rPr>
          <w:rFonts w:ascii="Times New Roman" w:hAnsi="Times New Roman" w:cs="Times New Roman"/>
          <w:szCs w:val="22"/>
        </w:rPr>
        <w:t>diabetes</w:t>
      </w:r>
      <w:r w:rsidR="007E3DF1" w:rsidRPr="00D43EE7">
        <w:rPr>
          <w:rFonts w:ascii="Times New Roman" w:hAnsi="Times New Roman" w:cs="Times New Roman"/>
          <w:szCs w:val="22"/>
        </w:rPr>
        <w:t xml:space="preserve"> </w:t>
      </w:r>
      <w:r w:rsidRPr="00D43EE7">
        <w:rPr>
          <w:rFonts w:ascii="Times New Roman" w:hAnsi="Times New Roman" w:cs="Times New Roman"/>
          <w:szCs w:val="22"/>
        </w:rPr>
        <w:t>risk across preventive interventions.</w:t>
      </w:r>
      <w:r w:rsidRPr="00D43EE7">
        <w:rPr>
          <w:rFonts w:ascii="Times New Roman" w:hAnsi="Times New Roman" w:cs="Times New Roman"/>
          <w:szCs w:val="22"/>
        </w:rPr>
        <w:fldChar w:fldCharType="begin">
          <w:fldData xml:space="preserve">PEVuZE5vdGU+PENpdGU+PEF1dGhvcj5BeWVuc2EtVmF6cXVlejwvQXV0aG9yPjxZZWFyPjIwMjA8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=
</w:fldData>
        </w:fldChar>
      </w:r>
      <w:r w:rsidR="00201DDF">
        <w:rPr>
          <w:rFonts w:ascii="Times New Roman" w:hAnsi="Times New Roman" w:cs="Times New Roman"/>
          <w:szCs w:val="22"/>
        </w:rPr>
        <w:instrText xml:space="preserve"> ADDIN EN.CITE </w:instrText>
      </w:r>
      <w:r w:rsidR="00201DDF">
        <w:rPr>
          <w:rFonts w:ascii="Times New Roman" w:hAnsi="Times New Roman" w:cs="Times New Roman"/>
          <w:szCs w:val="22"/>
        </w:rPr>
        <w:fldChar w:fldCharType="begin">
          <w:fldData xml:space="preserve">PEVuZE5vdGU+PENpdGU+PEF1dGhvcj5BeWVuc2EtVmF6cXVlejwvQXV0aG9yPjxZZWFyPjIwMjA8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=
</w:fldData>
        </w:fldChar>
      </w:r>
      <w:r w:rsidR="00201DDF">
        <w:rPr>
          <w:rFonts w:ascii="Times New Roman" w:hAnsi="Times New Roman" w:cs="Times New Roman"/>
          <w:szCs w:val="22"/>
        </w:rPr>
        <w:instrText xml:space="preserve"> ADDIN EN.CITE.DATA </w:instrText>
      </w:r>
      <w:r w:rsidR="00201DDF">
        <w:rPr>
          <w:rFonts w:ascii="Times New Roman" w:hAnsi="Times New Roman" w:cs="Times New Roman"/>
          <w:szCs w:val="22"/>
        </w:rPr>
      </w:r>
      <w:r w:rsidR="00201DDF">
        <w:rPr>
          <w:rFonts w:ascii="Times New Roman" w:hAnsi="Times New Roman" w:cs="Times New Roman"/>
          <w:szCs w:val="22"/>
        </w:rPr>
        <w:fldChar w:fldCharType="end"/>
      </w:r>
      <w:r w:rsidRPr="00D43EE7">
        <w:rPr>
          <w:rFonts w:ascii="Times New Roman" w:hAnsi="Times New Roman" w:cs="Times New Roman"/>
          <w:szCs w:val="22"/>
        </w:rPr>
      </w:r>
      <w:r w:rsidRPr="00D43EE7">
        <w:rPr>
          <w:rFonts w:ascii="Times New Roman" w:hAnsi="Times New Roman" w:cs="Times New Roman"/>
          <w:szCs w:val="22"/>
        </w:rPr>
        <w:fldChar w:fldCharType="separate"/>
      </w:r>
      <w:r w:rsidR="00201DDF" w:rsidRPr="00201DDF">
        <w:rPr>
          <w:rFonts w:ascii="Times New Roman" w:hAnsi="Times New Roman" w:cs="Times New Roman"/>
          <w:noProof/>
          <w:szCs w:val="22"/>
          <w:vertAlign w:val="superscript"/>
        </w:rPr>
        <w:t>5-11</w:t>
      </w:r>
      <w:r w:rsidRPr="00D43EE7">
        <w:rPr>
          <w:rFonts w:ascii="Times New Roman" w:hAnsi="Times New Roman" w:cs="Times New Roman"/>
          <w:szCs w:val="22"/>
        </w:rPr>
        <w:fldChar w:fldCharType="end"/>
      </w:r>
      <w:r w:rsidRPr="00D43EE7">
        <w:rPr>
          <w:rFonts w:ascii="Times New Roman" w:hAnsi="Times New Roman" w:cs="Times New Roman"/>
          <w:szCs w:val="22"/>
        </w:rPr>
        <w:t xml:space="preserve"> </w:t>
      </w:r>
      <w:ins w:id="65" w:author="Byron C Jaeger" w:date="2024-06-18T09:55:00Z">
        <w:r w:rsidR="003D2EC7">
          <w:rPr>
            <w:rFonts w:ascii="Times New Roman" w:hAnsi="Times New Roman" w:cs="Times New Roman"/>
            <w:szCs w:val="22"/>
          </w:rPr>
          <w:t xml:space="preserve">Given high variability in benefit for standard interventions, </w:t>
        </w:r>
      </w:ins>
      <w:del w:id="66" w:author="Byron C Jaeger" w:date="2024-06-18T09:55:00Z">
        <w:r w:rsidRPr="00D43EE7" w:rsidDel="003D2EC7">
          <w:rPr>
            <w:rFonts w:ascii="Times New Roman" w:hAnsi="Times New Roman" w:cs="Times New Roman"/>
            <w:szCs w:val="22"/>
          </w:rPr>
          <w:delText xml:space="preserve">There </w:delText>
        </w:r>
      </w:del>
      <w:ins w:id="67" w:author="Byron C Jaeger" w:date="2024-06-18T09:55:00Z">
        <w:r w:rsidR="003D2EC7">
          <w:rPr>
            <w:rFonts w:ascii="Times New Roman" w:hAnsi="Times New Roman" w:cs="Times New Roman"/>
            <w:szCs w:val="22"/>
          </w:rPr>
          <w:t>t</w:t>
        </w:r>
        <w:r w:rsidR="003D2EC7" w:rsidRPr="00D43EE7">
          <w:rPr>
            <w:rFonts w:ascii="Times New Roman" w:hAnsi="Times New Roman" w:cs="Times New Roman"/>
            <w:szCs w:val="22"/>
          </w:rPr>
          <w:t xml:space="preserve">here </w:t>
        </w:r>
      </w:ins>
      <w:r w:rsidRPr="00D43EE7">
        <w:rPr>
          <w:rFonts w:ascii="Times New Roman" w:hAnsi="Times New Roman" w:cs="Times New Roman"/>
          <w:szCs w:val="22"/>
        </w:rPr>
        <w:t xml:space="preserve">is a clinical need for </w:t>
      </w:r>
      <w:del w:id="68" w:author="Byron C Jaeger" w:date="2024-06-18T09:49:00Z">
        <w:r w:rsidR="00742B93" w:rsidDel="003E4470">
          <w:rPr>
            <w:rFonts w:ascii="Times New Roman" w:hAnsi="Times New Roman" w:cs="Times New Roman"/>
            <w:szCs w:val="22"/>
          </w:rPr>
          <w:delText>simple pragmatic</w:delText>
        </w:r>
      </w:del>
      <w:del w:id="69" w:author="Byron C Jaeger" w:date="2024-06-18T09:53:00Z">
        <w:r w:rsidR="00742B93" w:rsidDel="003D2EC7">
          <w:rPr>
            <w:rFonts w:ascii="Times New Roman" w:hAnsi="Times New Roman" w:cs="Times New Roman"/>
            <w:szCs w:val="22"/>
          </w:rPr>
          <w:delText xml:space="preserve"> </w:delText>
        </w:r>
      </w:del>
      <w:r w:rsidR="007E3DF1">
        <w:rPr>
          <w:rFonts w:ascii="Times New Roman" w:hAnsi="Times New Roman" w:cs="Times New Roman"/>
          <w:szCs w:val="22"/>
        </w:rPr>
        <w:t>diabetes</w:t>
      </w:r>
      <w:r w:rsidR="007E3DF1" w:rsidRPr="00D43EE7">
        <w:rPr>
          <w:rFonts w:ascii="Times New Roman" w:hAnsi="Times New Roman" w:cs="Times New Roman"/>
          <w:szCs w:val="22"/>
        </w:rPr>
        <w:t xml:space="preserve"> </w:t>
      </w:r>
      <w:r w:rsidRPr="00D43EE7">
        <w:rPr>
          <w:rFonts w:ascii="Times New Roman" w:hAnsi="Times New Roman" w:cs="Times New Roman"/>
          <w:szCs w:val="22"/>
        </w:rPr>
        <w:t xml:space="preserve">risk prediction models </w:t>
      </w:r>
      <w:del w:id="70" w:author="Byron C Jaeger" w:date="2024-06-18T09:49:00Z">
        <w:r w:rsidRPr="00D43EE7" w:rsidDel="003E4470">
          <w:rPr>
            <w:rFonts w:ascii="Times New Roman" w:hAnsi="Times New Roman" w:cs="Times New Roman"/>
            <w:szCs w:val="22"/>
          </w:rPr>
          <w:delText xml:space="preserve">that are individualized and </w:delText>
        </w:r>
      </w:del>
      <w:r w:rsidRPr="00D43EE7">
        <w:rPr>
          <w:rFonts w:ascii="Times New Roman" w:hAnsi="Times New Roman" w:cs="Times New Roman"/>
          <w:szCs w:val="22"/>
        </w:rPr>
        <w:t xml:space="preserve">capable of </w:t>
      </w:r>
      <w:ins w:id="71" w:author="Byron C Jaeger" w:date="2024-06-18T09:53:00Z">
        <w:r w:rsidR="003D2EC7">
          <w:rPr>
            <w:rFonts w:ascii="Times New Roman" w:hAnsi="Times New Roman" w:cs="Times New Roman"/>
            <w:szCs w:val="22"/>
          </w:rPr>
          <w:t xml:space="preserve">informing </w:t>
        </w:r>
      </w:ins>
      <w:ins w:id="72" w:author="Byron C Jaeger" w:date="2024-06-18T09:54:00Z">
        <w:r w:rsidR="003D2EC7">
          <w:rPr>
            <w:rFonts w:ascii="Times New Roman" w:hAnsi="Times New Roman" w:cs="Times New Roman"/>
            <w:szCs w:val="22"/>
          </w:rPr>
          <w:t xml:space="preserve">individuals </w:t>
        </w:r>
      </w:ins>
      <w:ins w:id="73" w:author="Byron C Jaeger" w:date="2024-06-18T09:53:00Z">
        <w:r w:rsidR="003D2EC7">
          <w:rPr>
            <w:rFonts w:ascii="Times New Roman" w:hAnsi="Times New Roman" w:cs="Times New Roman"/>
            <w:szCs w:val="22"/>
          </w:rPr>
          <w:t xml:space="preserve">how initiation of a preventive intervention may impact </w:t>
        </w:r>
      </w:ins>
      <w:ins w:id="74" w:author="Byron C Jaeger" w:date="2024-06-18T09:54:00Z">
        <w:r w:rsidR="003D2EC7">
          <w:rPr>
            <w:rFonts w:ascii="Times New Roman" w:hAnsi="Times New Roman" w:cs="Times New Roman"/>
            <w:szCs w:val="22"/>
          </w:rPr>
          <w:t>their</w:t>
        </w:r>
      </w:ins>
      <w:ins w:id="75" w:author="Byron C Jaeger" w:date="2024-06-18T09:53:00Z">
        <w:r w:rsidR="003D2EC7">
          <w:rPr>
            <w:rFonts w:ascii="Times New Roman" w:hAnsi="Times New Roman" w:cs="Times New Roman"/>
            <w:szCs w:val="22"/>
          </w:rPr>
          <w:t xml:space="preserve"> </w:t>
        </w:r>
      </w:ins>
      <w:ins w:id="76" w:author="Byron C Jaeger" w:date="2024-06-18T09:56:00Z">
        <w:r w:rsidR="003D2EC7">
          <w:rPr>
            <w:rFonts w:ascii="Times New Roman" w:hAnsi="Times New Roman" w:cs="Times New Roman"/>
            <w:szCs w:val="22"/>
          </w:rPr>
          <w:t xml:space="preserve">individualized </w:t>
        </w:r>
      </w:ins>
      <w:ins w:id="77" w:author="Byron C Jaeger" w:date="2024-06-18T09:53:00Z">
        <w:r w:rsidR="003D2EC7">
          <w:rPr>
            <w:rFonts w:ascii="Times New Roman" w:hAnsi="Times New Roman" w:cs="Times New Roman"/>
            <w:szCs w:val="22"/>
          </w:rPr>
          <w:t>predicted risk</w:t>
        </w:r>
      </w:ins>
      <w:ins w:id="78" w:author="Byron C Jaeger" w:date="2024-06-18T09:54:00Z">
        <w:r w:rsidR="003D2EC7">
          <w:rPr>
            <w:rFonts w:ascii="Times New Roman" w:hAnsi="Times New Roman" w:cs="Times New Roman"/>
            <w:szCs w:val="22"/>
          </w:rPr>
          <w:t xml:space="preserve"> of diabetes progression</w:t>
        </w:r>
      </w:ins>
      <w:del w:id="79" w:author="Byron C Jaeger" w:date="2024-06-18T09:53:00Z">
        <w:r w:rsidRPr="00D43EE7" w:rsidDel="003D2EC7">
          <w:rPr>
            <w:rFonts w:ascii="Times New Roman" w:hAnsi="Times New Roman" w:cs="Times New Roman"/>
            <w:szCs w:val="22"/>
          </w:rPr>
          <w:delText xml:space="preserve">predicting </w:delText>
        </w:r>
      </w:del>
      <w:del w:id="80" w:author="Byron C Jaeger" w:date="2024-06-18T09:49:00Z">
        <w:r w:rsidRPr="00D43EE7" w:rsidDel="003E4470">
          <w:rPr>
            <w:rFonts w:ascii="Times New Roman" w:hAnsi="Times New Roman" w:cs="Times New Roman"/>
            <w:szCs w:val="22"/>
          </w:rPr>
          <w:delText>a</w:delText>
        </w:r>
        <w:r w:rsidR="000979A5" w:rsidDel="003E4470">
          <w:rPr>
            <w:rFonts w:ascii="Times New Roman" w:hAnsi="Times New Roman" w:cs="Times New Roman"/>
            <w:szCs w:val="22"/>
          </w:rPr>
          <w:delText>n</w:delText>
        </w:r>
        <w:r w:rsidRPr="00D43EE7" w:rsidDel="003E4470">
          <w:rPr>
            <w:rFonts w:ascii="Times New Roman" w:hAnsi="Times New Roman" w:cs="Times New Roman"/>
            <w:szCs w:val="22"/>
          </w:rPr>
          <w:delText xml:space="preserve"> </w:delText>
        </w:r>
        <w:r w:rsidR="000979A5" w:rsidDel="003E4470">
          <w:rPr>
            <w:rFonts w:ascii="Times New Roman" w:hAnsi="Times New Roman" w:cs="Times New Roman"/>
            <w:szCs w:val="22"/>
          </w:rPr>
          <w:delText>individual</w:delText>
        </w:r>
        <w:r w:rsidR="00063E17" w:rsidDel="003E4470">
          <w:rPr>
            <w:rFonts w:ascii="Times New Roman" w:hAnsi="Times New Roman" w:cs="Times New Roman"/>
            <w:szCs w:val="22"/>
          </w:rPr>
          <w:delText xml:space="preserve">’s </w:delText>
        </w:r>
      </w:del>
      <w:del w:id="81" w:author="Byron C Jaeger" w:date="2024-06-18T09:53:00Z">
        <w:r w:rsidR="00063E17" w:rsidDel="003D2EC7">
          <w:rPr>
            <w:rFonts w:ascii="Times New Roman" w:hAnsi="Times New Roman" w:cs="Times New Roman"/>
            <w:szCs w:val="22"/>
          </w:rPr>
          <w:delText>risk</w:delText>
        </w:r>
        <w:r w:rsidRPr="00D43EE7" w:rsidDel="003D2EC7">
          <w:rPr>
            <w:rFonts w:ascii="Times New Roman" w:hAnsi="Times New Roman" w:cs="Times New Roman"/>
            <w:szCs w:val="22"/>
          </w:rPr>
          <w:delText xml:space="preserve"> </w:delText>
        </w:r>
      </w:del>
      <w:del w:id="82" w:author="Byron C Jaeger" w:date="2024-06-18T09:48:00Z">
        <w:r w:rsidR="00063E17" w:rsidDel="003E4470">
          <w:rPr>
            <w:rFonts w:ascii="Times New Roman" w:hAnsi="Times New Roman" w:cs="Times New Roman"/>
            <w:szCs w:val="22"/>
          </w:rPr>
          <w:delText xml:space="preserve">after </w:delText>
        </w:r>
      </w:del>
      <w:del w:id="83" w:author="Byron C Jaeger" w:date="2024-06-18T09:53:00Z">
        <w:r w:rsidR="00063E17" w:rsidDel="003D2EC7">
          <w:rPr>
            <w:rFonts w:ascii="Times New Roman" w:hAnsi="Times New Roman" w:cs="Times New Roman"/>
            <w:szCs w:val="22"/>
          </w:rPr>
          <w:delText xml:space="preserve">starting </w:delText>
        </w:r>
      </w:del>
      <w:del w:id="84" w:author="Byron C Jaeger" w:date="2024-06-18T09:51:00Z">
        <w:r w:rsidR="00742B93" w:rsidDel="003D2EC7">
          <w:rPr>
            <w:rFonts w:ascii="Times New Roman" w:hAnsi="Times New Roman" w:cs="Times New Roman"/>
            <w:szCs w:val="22"/>
          </w:rPr>
          <w:delText>different</w:delText>
        </w:r>
      </w:del>
      <w:del w:id="85" w:author="Byron C Jaeger" w:date="2024-06-18T09:53:00Z">
        <w:r w:rsidR="00742B93" w:rsidDel="003D2EC7">
          <w:rPr>
            <w:rFonts w:ascii="Times New Roman" w:hAnsi="Times New Roman" w:cs="Times New Roman"/>
            <w:szCs w:val="22"/>
          </w:rPr>
          <w:delText xml:space="preserve"> </w:delText>
        </w:r>
        <w:r w:rsidRPr="00D43EE7" w:rsidDel="003D2EC7">
          <w:rPr>
            <w:rFonts w:ascii="Times New Roman" w:hAnsi="Times New Roman" w:cs="Times New Roman"/>
            <w:szCs w:val="22"/>
          </w:rPr>
          <w:delText>preventive intervention</w:delText>
        </w:r>
      </w:del>
      <w:del w:id="86" w:author="Byron C Jaeger" w:date="2024-06-18T09:51:00Z">
        <w:r w:rsidRPr="00D43EE7" w:rsidDel="003D2EC7">
          <w:rPr>
            <w:rFonts w:ascii="Times New Roman" w:hAnsi="Times New Roman" w:cs="Times New Roman"/>
            <w:szCs w:val="22"/>
          </w:rPr>
          <w:delText>s</w:delText>
        </w:r>
      </w:del>
      <w:r w:rsidRPr="00D43EE7">
        <w:rPr>
          <w:rFonts w:ascii="Times New Roman" w:hAnsi="Times New Roman" w:cs="Times New Roman"/>
          <w:szCs w:val="22"/>
        </w:rPr>
        <w:t>.</w:t>
      </w:r>
      <w:r w:rsidRPr="00D43EE7">
        <w:rPr>
          <w:rFonts w:ascii="Times New Roman" w:hAnsi="Times New Roman" w:cs="Times New Roman"/>
          <w:szCs w:val="22"/>
        </w:rPr>
        <w:fldChar w:fldCharType="begin">
          <w:fldData xml:space="preserve">PEVuZE5vdGU+PENpdGU+PEF1dGhvcj5BbWVyaWNhbiBEaWFiZXRlcyBBc3NvY2lhdGlvbiBQcm9m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</w:fldData>
        </w:fldChar>
      </w:r>
      <w:r w:rsidR="00201DDF">
        <w:rPr>
          <w:rFonts w:ascii="Times New Roman" w:hAnsi="Times New Roman" w:cs="Times New Roman"/>
          <w:szCs w:val="22"/>
        </w:rPr>
        <w:instrText xml:space="preserve"> ADDIN EN.CITE </w:instrText>
      </w:r>
      <w:r w:rsidR="00201DDF">
        <w:rPr>
          <w:rFonts w:ascii="Times New Roman" w:hAnsi="Times New Roman" w:cs="Times New Roman"/>
          <w:szCs w:val="22"/>
        </w:rPr>
        <w:fldChar w:fldCharType="begin">
          <w:fldData xml:space="preserve">PEVuZE5vdGU+PENpdGU+PEF1dGhvcj5BbWVyaWNhbiBEaWFiZXRlcyBBc3NvY2lhdGlvbiBQcm9m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</w:fldData>
        </w:fldChar>
      </w:r>
      <w:r w:rsidR="00201DDF">
        <w:rPr>
          <w:rFonts w:ascii="Times New Roman" w:hAnsi="Times New Roman" w:cs="Times New Roman"/>
          <w:szCs w:val="22"/>
        </w:rPr>
        <w:instrText xml:space="preserve"> ADDIN EN.CITE.DATA </w:instrText>
      </w:r>
      <w:r w:rsidR="00201DDF">
        <w:rPr>
          <w:rFonts w:ascii="Times New Roman" w:hAnsi="Times New Roman" w:cs="Times New Roman"/>
          <w:szCs w:val="22"/>
        </w:rPr>
      </w:r>
      <w:r w:rsidR="00201DDF">
        <w:rPr>
          <w:rFonts w:ascii="Times New Roman" w:hAnsi="Times New Roman" w:cs="Times New Roman"/>
          <w:szCs w:val="22"/>
        </w:rPr>
        <w:fldChar w:fldCharType="end"/>
      </w:r>
      <w:r w:rsidRPr="00D43EE7">
        <w:rPr>
          <w:rFonts w:ascii="Times New Roman" w:hAnsi="Times New Roman" w:cs="Times New Roman"/>
          <w:szCs w:val="22"/>
        </w:rPr>
      </w:r>
      <w:r w:rsidRPr="00D43EE7">
        <w:rPr>
          <w:rFonts w:ascii="Times New Roman" w:hAnsi="Times New Roman" w:cs="Times New Roman"/>
          <w:szCs w:val="22"/>
        </w:rPr>
        <w:fldChar w:fldCharType="separate"/>
      </w:r>
      <w:r w:rsidR="00201DDF" w:rsidRPr="00201DDF">
        <w:rPr>
          <w:rFonts w:ascii="Times New Roman" w:hAnsi="Times New Roman" w:cs="Times New Roman"/>
          <w:noProof/>
          <w:szCs w:val="22"/>
          <w:vertAlign w:val="superscript"/>
        </w:rPr>
        <w:t>12,13</w:t>
      </w:r>
      <w:r w:rsidRPr="00D43EE7">
        <w:rPr>
          <w:rFonts w:ascii="Times New Roman" w:hAnsi="Times New Roman" w:cs="Times New Roman"/>
          <w:szCs w:val="22"/>
        </w:rPr>
        <w:fldChar w:fldCharType="end"/>
      </w:r>
      <w:r w:rsidRPr="00D43EE7">
        <w:rPr>
          <w:rFonts w:ascii="Times New Roman" w:hAnsi="Times New Roman" w:cs="Times New Roman"/>
          <w:szCs w:val="22"/>
        </w:rPr>
        <w:t xml:space="preserve"> </w:t>
      </w:r>
      <w:r w:rsidR="007E3DF1">
        <w:rPr>
          <w:rFonts w:ascii="Times New Roman" w:hAnsi="Times New Roman" w:cs="Times New Roman"/>
          <w:szCs w:val="22"/>
        </w:rPr>
        <w:t xml:space="preserve">The objective of this study was </w:t>
      </w:r>
      <w:r w:rsidR="006F7076">
        <w:rPr>
          <w:rFonts w:ascii="Times New Roman" w:hAnsi="Times New Roman" w:cs="Times New Roman"/>
          <w:szCs w:val="22"/>
        </w:rPr>
        <w:t xml:space="preserve">to develop and validate </w:t>
      </w:r>
      <w:r w:rsidRPr="00D43EE7">
        <w:rPr>
          <w:rFonts w:ascii="Times New Roman" w:hAnsi="Times New Roman" w:cs="Times New Roman"/>
          <w:szCs w:val="22"/>
        </w:rPr>
        <w:t xml:space="preserve">a model for individualized </w:t>
      </w:r>
      <w:r w:rsidR="007E3DF1">
        <w:rPr>
          <w:rFonts w:ascii="Times New Roman" w:hAnsi="Times New Roman" w:cs="Times New Roman"/>
          <w:szCs w:val="22"/>
        </w:rPr>
        <w:t>diabetes</w:t>
      </w:r>
      <w:r w:rsidR="007E3DF1" w:rsidRPr="00D43EE7">
        <w:rPr>
          <w:rFonts w:ascii="Times New Roman" w:hAnsi="Times New Roman" w:cs="Times New Roman"/>
          <w:szCs w:val="22"/>
        </w:rPr>
        <w:t xml:space="preserve"> </w:t>
      </w:r>
      <w:r w:rsidRPr="00D43EE7">
        <w:rPr>
          <w:rFonts w:ascii="Times New Roman" w:hAnsi="Times New Roman" w:cs="Times New Roman"/>
          <w:szCs w:val="22"/>
        </w:rPr>
        <w:t xml:space="preserve">risk prediction that </w:t>
      </w:r>
      <w:r w:rsidR="00A804F8">
        <w:rPr>
          <w:rFonts w:ascii="Times New Roman" w:hAnsi="Times New Roman" w:cs="Times New Roman"/>
          <w:szCs w:val="22"/>
        </w:rPr>
        <w:t>incorporates</w:t>
      </w:r>
      <w:r w:rsidRPr="00D43EE7">
        <w:rPr>
          <w:rFonts w:ascii="Times New Roman" w:hAnsi="Times New Roman" w:cs="Times New Roman"/>
          <w:szCs w:val="22"/>
        </w:rPr>
        <w:t xml:space="preserve"> expected benefits for multiple </w:t>
      </w:r>
      <w:r w:rsidR="00AF4DB3">
        <w:rPr>
          <w:rFonts w:ascii="Times New Roman" w:hAnsi="Times New Roman" w:cs="Times New Roman"/>
          <w:szCs w:val="22"/>
        </w:rPr>
        <w:t xml:space="preserve">first-line diabetes </w:t>
      </w:r>
      <w:r w:rsidRPr="00D43EE7">
        <w:rPr>
          <w:rFonts w:ascii="Times New Roman" w:hAnsi="Times New Roman" w:cs="Times New Roman"/>
          <w:szCs w:val="22"/>
        </w:rPr>
        <w:t>preventi</w:t>
      </w:r>
      <w:r w:rsidR="00AF4DB3">
        <w:rPr>
          <w:rFonts w:ascii="Times New Roman" w:hAnsi="Times New Roman" w:cs="Times New Roman"/>
          <w:szCs w:val="22"/>
        </w:rPr>
        <w:t>on</w:t>
      </w:r>
      <w:r w:rsidRPr="00D43EE7">
        <w:rPr>
          <w:rFonts w:ascii="Times New Roman" w:hAnsi="Times New Roman" w:cs="Times New Roman"/>
          <w:szCs w:val="22"/>
        </w:rPr>
        <w:t xml:space="preserve"> strategies</w:t>
      </w:r>
      <w:r>
        <w:rPr>
          <w:rFonts w:ascii="Times New Roman" w:hAnsi="Times New Roman" w:cs="Times New Roman"/>
          <w:szCs w:val="22"/>
        </w:rPr>
        <w:t>.</w:t>
      </w:r>
    </w:p>
    <w:p w14:paraId="42E8CCE4" w14:textId="77777777" w:rsidR="007E3DF1" w:rsidRDefault="007E3DF1" w:rsidP="00D43EE7">
      <w:pPr>
        <w:spacing w:line="480" w:lineRule="auto"/>
        <w:rPr>
          <w:rFonts w:ascii="Times New Roman" w:hAnsi="Times New Roman" w:cs="Times New Roman"/>
          <w:b/>
          <w:bCs/>
          <w:szCs w:val="22"/>
        </w:rPr>
      </w:pPr>
    </w:p>
    <w:p w14:paraId="3FFC6CF5" w14:textId="5EA389C2" w:rsidR="00D43EE7" w:rsidRDefault="00D43EE7" w:rsidP="00D43EE7">
      <w:pPr>
        <w:spacing w:line="480" w:lineRule="auto"/>
        <w:rPr>
          <w:rFonts w:ascii="Times New Roman" w:hAnsi="Times New Roman" w:cs="Times New Roman"/>
          <w:b/>
          <w:bCs/>
          <w:szCs w:val="22"/>
        </w:rPr>
      </w:pPr>
      <w:r w:rsidRPr="00971BD2">
        <w:rPr>
          <w:rFonts w:ascii="Times New Roman" w:hAnsi="Times New Roman" w:cs="Times New Roman"/>
          <w:b/>
          <w:bCs/>
          <w:szCs w:val="22"/>
        </w:rPr>
        <w:t>Methods</w:t>
      </w:r>
    </w:p>
    <w:p w14:paraId="0C29B603" w14:textId="18FC7F8C" w:rsidR="00680B79" w:rsidRDefault="00680B79" w:rsidP="00D43EE7">
      <w:pPr>
        <w:spacing w:line="480" w:lineRule="auto"/>
        <w:rPr>
          <w:rFonts w:ascii="Times New Roman" w:hAnsi="Times New Roman" w:cs="Times New Roman"/>
          <w:szCs w:val="22"/>
        </w:rPr>
      </w:pPr>
      <w:r w:rsidRPr="00680B79">
        <w:rPr>
          <w:rFonts w:ascii="Times New Roman" w:hAnsi="Times New Roman" w:cs="Times New Roman"/>
          <w:szCs w:val="22"/>
        </w:rPr>
        <w:t xml:space="preserve">This study was </w:t>
      </w:r>
      <w:r w:rsidR="00770CD6">
        <w:rPr>
          <w:rFonts w:ascii="Times New Roman" w:hAnsi="Times New Roman" w:cs="Times New Roman"/>
          <w:szCs w:val="22"/>
        </w:rPr>
        <w:t>reviewed</w:t>
      </w:r>
      <w:r w:rsidRPr="00680B79">
        <w:rPr>
          <w:rFonts w:ascii="Times New Roman" w:hAnsi="Times New Roman" w:cs="Times New Roman"/>
          <w:szCs w:val="22"/>
        </w:rPr>
        <w:t xml:space="preserve"> by the institutional review board</w:t>
      </w:r>
      <w:r>
        <w:rPr>
          <w:rFonts w:ascii="Times New Roman" w:hAnsi="Times New Roman" w:cs="Times New Roman"/>
          <w:szCs w:val="22"/>
        </w:rPr>
        <w:t xml:space="preserve"> </w:t>
      </w:r>
      <w:r w:rsidR="00022262">
        <w:rPr>
          <w:rFonts w:ascii="Times New Roman" w:hAnsi="Times New Roman" w:cs="Times New Roman"/>
          <w:szCs w:val="22"/>
        </w:rPr>
        <w:t xml:space="preserve">(IRB) </w:t>
      </w:r>
      <w:r>
        <w:rPr>
          <w:rFonts w:ascii="Times New Roman" w:hAnsi="Times New Roman" w:cs="Times New Roman"/>
          <w:szCs w:val="22"/>
        </w:rPr>
        <w:t>of Wake Forest University School of Medicine</w:t>
      </w:r>
      <w:r w:rsidR="00770CD6">
        <w:rPr>
          <w:rFonts w:ascii="Times New Roman" w:hAnsi="Times New Roman" w:cs="Times New Roman"/>
          <w:szCs w:val="22"/>
        </w:rPr>
        <w:t xml:space="preserve"> and approved for exempt status (</w:t>
      </w:r>
      <w:r w:rsidR="00770CD6" w:rsidRPr="00770CD6">
        <w:rPr>
          <w:rFonts w:ascii="Times New Roman" w:hAnsi="Times New Roman" w:cs="Times New Roman"/>
          <w:szCs w:val="22"/>
        </w:rPr>
        <w:t>Exempt Protocol: IRB00091104</w:t>
      </w:r>
      <w:r w:rsidR="00770CD6">
        <w:rPr>
          <w:rFonts w:ascii="Times New Roman" w:hAnsi="Times New Roman" w:cs="Times New Roman"/>
          <w:szCs w:val="22"/>
        </w:rPr>
        <w:t>)</w:t>
      </w:r>
      <w:r>
        <w:rPr>
          <w:rFonts w:ascii="Times New Roman" w:hAnsi="Times New Roman" w:cs="Times New Roman"/>
          <w:szCs w:val="22"/>
        </w:rPr>
        <w:t>.</w:t>
      </w:r>
      <w:r w:rsidR="00022262">
        <w:rPr>
          <w:rFonts w:ascii="Times New Roman" w:hAnsi="Times New Roman" w:cs="Times New Roman"/>
          <w:szCs w:val="22"/>
        </w:rPr>
        <w:t xml:space="preserve"> IRB approval was obtained for protocols for the</w:t>
      </w:r>
      <w:r w:rsidR="00FD77C0">
        <w:rPr>
          <w:rFonts w:ascii="Times New Roman" w:hAnsi="Times New Roman" w:cs="Times New Roman"/>
          <w:szCs w:val="22"/>
        </w:rPr>
        <w:t xml:space="preserve"> </w:t>
      </w:r>
      <w:r w:rsidR="00022262">
        <w:rPr>
          <w:rFonts w:ascii="Times New Roman" w:hAnsi="Times New Roman" w:cs="Times New Roman"/>
          <w:szCs w:val="22"/>
        </w:rPr>
        <w:t>Diabetes Prevention Program (DPP) and Multi-</w:t>
      </w:r>
      <w:r w:rsidR="00022262">
        <w:rPr>
          <w:rFonts w:ascii="Times New Roman" w:hAnsi="Times New Roman" w:cs="Times New Roman"/>
          <w:szCs w:val="22"/>
        </w:rPr>
        <w:lastRenderedPageBreak/>
        <w:t xml:space="preserve">Ethnic Study of Atherosclerosis (MESA) and participants in each study provided written informed consent. Data for DPP </w:t>
      </w:r>
      <w:r w:rsidR="00E9495D">
        <w:rPr>
          <w:rFonts w:ascii="Times New Roman" w:hAnsi="Times New Roman" w:cs="Times New Roman"/>
          <w:szCs w:val="22"/>
        </w:rPr>
        <w:t>are</w:t>
      </w:r>
      <w:r w:rsidR="00022262">
        <w:rPr>
          <w:rFonts w:ascii="Times New Roman" w:hAnsi="Times New Roman" w:cs="Times New Roman"/>
          <w:szCs w:val="22"/>
        </w:rPr>
        <w:t xml:space="preserve"> </w:t>
      </w:r>
      <w:r w:rsidR="00FD77C0">
        <w:rPr>
          <w:rFonts w:ascii="Times New Roman" w:hAnsi="Times New Roman" w:cs="Times New Roman"/>
          <w:szCs w:val="22"/>
        </w:rPr>
        <w:t xml:space="preserve">publicly available </w:t>
      </w:r>
      <w:r w:rsidR="001C5EB0">
        <w:rPr>
          <w:rFonts w:ascii="Times New Roman" w:hAnsi="Times New Roman" w:cs="Times New Roman"/>
          <w:szCs w:val="22"/>
        </w:rPr>
        <w:t xml:space="preserve">(reduced data set) </w:t>
      </w:r>
      <w:r w:rsidR="00FD77C0">
        <w:rPr>
          <w:rFonts w:ascii="Times New Roman" w:hAnsi="Times New Roman" w:cs="Times New Roman"/>
          <w:szCs w:val="22"/>
        </w:rPr>
        <w:t xml:space="preserve">and </w:t>
      </w:r>
      <w:r w:rsidR="00E9495D">
        <w:rPr>
          <w:rFonts w:ascii="Times New Roman" w:hAnsi="Times New Roman" w:cs="Times New Roman"/>
          <w:szCs w:val="22"/>
        </w:rPr>
        <w:t xml:space="preserve">were </w:t>
      </w:r>
      <w:r w:rsidR="00022262">
        <w:rPr>
          <w:rFonts w:ascii="Times New Roman" w:hAnsi="Times New Roman" w:cs="Times New Roman"/>
          <w:szCs w:val="22"/>
        </w:rPr>
        <w:t xml:space="preserve">accessed via </w:t>
      </w:r>
      <w:hyperlink r:id="rId11" w:history="1">
        <w:r w:rsidR="00022262" w:rsidRPr="00004B36">
          <w:rPr>
            <w:rStyle w:val="Hyperlink"/>
            <w:rFonts w:ascii="Times New Roman" w:hAnsi="Times New Roman" w:cs="Times New Roman"/>
            <w:szCs w:val="22"/>
          </w:rPr>
          <w:t>https://repository.niddk.nih.gov/studies/dpp/</w:t>
        </w:r>
      </w:hyperlink>
      <w:r w:rsidR="00FD77C0">
        <w:rPr>
          <w:rFonts w:ascii="Times New Roman" w:hAnsi="Times New Roman" w:cs="Times New Roman"/>
          <w:szCs w:val="22"/>
        </w:rPr>
        <w:t xml:space="preserve">. Data for MESA </w:t>
      </w:r>
      <w:r w:rsidR="00E9495D">
        <w:rPr>
          <w:rFonts w:ascii="Times New Roman" w:hAnsi="Times New Roman" w:cs="Times New Roman"/>
          <w:szCs w:val="22"/>
        </w:rPr>
        <w:t>were</w:t>
      </w:r>
      <w:r w:rsidR="00FD77C0">
        <w:rPr>
          <w:rFonts w:ascii="Times New Roman" w:hAnsi="Times New Roman" w:cs="Times New Roman"/>
          <w:szCs w:val="22"/>
        </w:rPr>
        <w:t xml:space="preserve"> obtained via </w:t>
      </w:r>
      <w:r w:rsidR="00E627A4">
        <w:rPr>
          <w:rFonts w:ascii="Times New Roman" w:hAnsi="Times New Roman" w:cs="Times New Roman"/>
          <w:szCs w:val="22"/>
        </w:rPr>
        <w:t>a data sharing agreement</w:t>
      </w:r>
      <w:r w:rsidR="00FD77C0">
        <w:rPr>
          <w:rFonts w:ascii="Times New Roman" w:hAnsi="Times New Roman" w:cs="Times New Roman"/>
          <w:szCs w:val="22"/>
        </w:rPr>
        <w:t xml:space="preserve"> </w:t>
      </w:r>
      <w:r w:rsidR="00E627A4">
        <w:rPr>
          <w:rFonts w:ascii="Times New Roman" w:hAnsi="Times New Roman" w:cs="Times New Roman"/>
          <w:szCs w:val="22"/>
        </w:rPr>
        <w:t>from the coordinating center</w:t>
      </w:r>
      <w:r w:rsidR="00FD77C0">
        <w:rPr>
          <w:rFonts w:ascii="Times New Roman" w:hAnsi="Times New Roman" w:cs="Times New Roman"/>
          <w:szCs w:val="22"/>
        </w:rPr>
        <w:t xml:space="preserve"> and </w:t>
      </w:r>
      <w:r w:rsidR="00E9495D">
        <w:rPr>
          <w:rFonts w:ascii="Times New Roman" w:hAnsi="Times New Roman" w:cs="Times New Roman"/>
          <w:szCs w:val="22"/>
        </w:rPr>
        <w:t>are</w:t>
      </w:r>
      <w:r w:rsidR="00FD77C0">
        <w:rPr>
          <w:rFonts w:ascii="Times New Roman" w:hAnsi="Times New Roman" w:cs="Times New Roman"/>
          <w:szCs w:val="22"/>
        </w:rPr>
        <w:t xml:space="preserve"> publicly available </w:t>
      </w:r>
      <w:hyperlink r:id="rId12" w:history="1">
        <w:r w:rsidR="00FD77C0" w:rsidRPr="00004B36">
          <w:rPr>
            <w:rStyle w:val="Hyperlink"/>
            <w:rFonts w:ascii="Times New Roman" w:hAnsi="Times New Roman" w:cs="Times New Roman"/>
            <w:szCs w:val="22"/>
          </w:rPr>
          <w:t>https://biolincc.nhlbi.nih.gov/studies/mesa/</w:t>
        </w:r>
      </w:hyperlink>
      <w:commentRangeStart w:id="87"/>
      <w:r w:rsidR="00FD77C0">
        <w:rPr>
          <w:rFonts w:ascii="Times New Roman" w:hAnsi="Times New Roman" w:cs="Times New Roman"/>
          <w:szCs w:val="22"/>
        </w:rPr>
        <w:t xml:space="preserve">. </w:t>
      </w:r>
      <w:commentRangeEnd w:id="87"/>
      <w:r w:rsidR="003D2EC7">
        <w:rPr>
          <w:rStyle w:val="CommentReference"/>
        </w:rPr>
        <w:commentReference w:id="87"/>
      </w:r>
    </w:p>
    <w:p w14:paraId="3FB489A6" w14:textId="77777777" w:rsidR="00680B79" w:rsidRDefault="00680B79" w:rsidP="00D43EE7">
      <w:pPr>
        <w:spacing w:line="480" w:lineRule="auto"/>
        <w:rPr>
          <w:rFonts w:ascii="Times New Roman" w:hAnsi="Times New Roman" w:cs="Times New Roman"/>
          <w:szCs w:val="22"/>
        </w:rPr>
      </w:pPr>
    </w:p>
    <w:p w14:paraId="1516CDD3" w14:textId="68857173" w:rsidR="00680B79" w:rsidRPr="00680B79" w:rsidRDefault="00680B79" w:rsidP="00D43EE7">
      <w:pPr>
        <w:spacing w:line="480" w:lineRule="auto"/>
        <w:rPr>
          <w:rFonts w:ascii="Times New Roman" w:hAnsi="Times New Roman" w:cs="Times New Roman"/>
          <w:szCs w:val="22"/>
        </w:rPr>
      </w:pPr>
      <w:r>
        <w:rPr>
          <w:rFonts w:ascii="Times New Roman" w:hAnsi="Times New Roman" w:cs="Times New Roman"/>
          <w:szCs w:val="22"/>
        </w:rPr>
        <w:t>Study Populations</w:t>
      </w:r>
      <w:r w:rsidR="00450708">
        <w:rPr>
          <w:rFonts w:ascii="Times New Roman" w:hAnsi="Times New Roman" w:cs="Times New Roman"/>
          <w:szCs w:val="22"/>
        </w:rPr>
        <w:t xml:space="preserve"> and Methods</w:t>
      </w:r>
    </w:p>
    <w:p w14:paraId="26E51516" w14:textId="5C4B0B5F" w:rsidR="001C5EB0" w:rsidRDefault="00F62D99" w:rsidP="001C5EB0">
      <w:pPr>
        <w:spacing w:line="480" w:lineRule="auto"/>
        <w:rPr>
          <w:rFonts w:ascii="Times New Roman" w:eastAsia="Calibri" w:hAnsi="Times New Roman" w:cs="Times New Roman"/>
        </w:rPr>
      </w:pPr>
      <w:r>
        <w:rPr>
          <w:rFonts w:ascii="Times New Roman" w:hAnsi="Times New Roman" w:cs="Times New Roman"/>
          <w:szCs w:val="22"/>
        </w:rPr>
        <w:t>DPP</w:t>
      </w:r>
      <w:r w:rsidR="00FA58E7">
        <w:rPr>
          <w:rFonts w:ascii="Times New Roman" w:hAnsi="Times New Roman" w:cs="Times New Roman"/>
          <w:szCs w:val="22"/>
        </w:rPr>
        <w:t xml:space="preserve">: </w:t>
      </w:r>
      <w:r w:rsidR="00042671">
        <w:rPr>
          <w:rFonts w:ascii="Times New Roman" w:hAnsi="Times New Roman" w:cs="Times New Roman"/>
          <w:szCs w:val="22"/>
        </w:rPr>
        <w:t xml:space="preserve">The derivation sample </w:t>
      </w:r>
      <w:r w:rsidR="00971BD2">
        <w:rPr>
          <w:rFonts w:ascii="Times New Roman" w:hAnsi="Times New Roman" w:cs="Times New Roman"/>
          <w:szCs w:val="22"/>
        </w:rPr>
        <w:t xml:space="preserve">included </w:t>
      </w:r>
      <w:r w:rsidR="00042671">
        <w:rPr>
          <w:rFonts w:ascii="Times New Roman" w:hAnsi="Times New Roman" w:cs="Times New Roman"/>
          <w:szCs w:val="22"/>
        </w:rPr>
        <w:t xml:space="preserve">data from the </w:t>
      </w:r>
      <w:r w:rsidR="00971BD2" w:rsidRPr="00971BD2">
        <w:rPr>
          <w:rFonts w:ascii="Times New Roman" w:hAnsi="Times New Roman" w:cs="Times New Roman"/>
          <w:szCs w:val="22"/>
        </w:rPr>
        <w:t xml:space="preserve">Diabetes Prevention Program (DPP) </w:t>
      </w:r>
      <w:r w:rsidR="00090679">
        <w:rPr>
          <w:rFonts w:ascii="Times New Roman" w:hAnsi="Times New Roman" w:cs="Times New Roman"/>
          <w:szCs w:val="22"/>
        </w:rPr>
        <w:t>randomized clinical t</w:t>
      </w:r>
      <w:r w:rsidR="00971BD2" w:rsidRPr="00971BD2">
        <w:rPr>
          <w:rFonts w:ascii="Times New Roman" w:hAnsi="Times New Roman" w:cs="Times New Roman"/>
          <w:szCs w:val="22"/>
        </w:rPr>
        <w:t>rial</w:t>
      </w:r>
      <w:r w:rsidR="008516B1">
        <w:rPr>
          <w:rFonts w:ascii="Times New Roman" w:hAnsi="Times New Roman" w:cs="Times New Roman"/>
          <w:szCs w:val="22"/>
        </w:rPr>
        <w:t>. Study design</w:t>
      </w:r>
      <w:r w:rsidR="000D3001">
        <w:rPr>
          <w:rFonts w:ascii="Times New Roman" w:hAnsi="Times New Roman" w:cs="Times New Roman"/>
          <w:szCs w:val="22"/>
        </w:rPr>
        <w:t>,</w:t>
      </w:r>
      <w:r w:rsidR="008516B1">
        <w:rPr>
          <w:rFonts w:ascii="Times New Roman" w:hAnsi="Times New Roman" w:cs="Times New Roman"/>
          <w:szCs w:val="22"/>
        </w:rPr>
        <w:t xml:space="preserve"> methods</w:t>
      </w:r>
      <w:r w:rsidR="000D3001">
        <w:rPr>
          <w:rFonts w:ascii="Times New Roman" w:hAnsi="Times New Roman" w:cs="Times New Roman"/>
          <w:szCs w:val="22"/>
        </w:rPr>
        <w:t>, and clinical exam procedures</w:t>
      </w:r>
      <w:r w:rsidR="008516B1">
        <w:rPr>
          <w:rFonts w:ascii="Times New Roman" w:hAnsi="Times New Roman" w:cs="Times New Roman"/>
          <w:szCs w:val="22"/>
        </w:rPr>
        <w:t xml:space="preserve"> have been reported in detail</w:t>
      </w:r>
      <w:r w:rsidR="008516B1" w:rsidRPr="00971BD2">
        <w:rPr>
          <w:rFonts w:ascii="Times New Roman" w:hAnsi="Times New Roman" w:cs="Times New Roman"/>
        </w:rPr>
        <w:t>.</w:t>
      </w:r>
      <w:r w:rsidR="008516B1" w:rsidRPr="00971BD2">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aXNwbGF5VGV4dD48c3R5bGUgZmFjZT0ic3VwZXJzY3JpcHQiPjEsMTQ8L3N0eWxlPjwvRGlzcGxh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</w:fldData>
        </w:fldChar>
      </w:r>
      <w:r w:rsidR="00201DDF">
        <w:rPr>
          <w:rFonts w:ascii="Times New Roman" w:hAnsi="Times New Roman" w:cs="Times New Roman"/>
        </w:rPr>
        <w:instrText xml:space="preserve"> ADDIN EN.CITE </w:instrText>
      </w:r>
      <w:r w:rsidR="00201DDF">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aXNwbGF5VGV4dD48c3R5bGUgZmFjZT0ic3VwZXJzY3JpcHQiPjEsMTQ8L3N0eWxlPjwvRGlzcGxh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</w:fldData>
        </w:fldChar>
      </w:r>
      <w:r w:rsidR="00201DDF">
        <w:rPr>
          <w:rFonts w:ascii="Times New Roman" w:hAnsi="Times New Roman" w:cs="Times New Roman"/>
        </w:rPr>
        <w:instrText xml:space="preserve"> ADDIN EN.CITE.DATA </w:instrText>
      </w:r>
      <w:r w:rsidR="00201DDF">
        <w:rPr>
          <w:rFonts w:ascii="Times New Roman" w:hAnsi="Times New Roman" w:cs="Times New Roman"/>
        </w:rPr>
      </w:r>
      <w:r w:rsidR="00201DDF">
        <w:rPr>
          <w:rFonts w:ascii="Times New Roman" w:hAnsi="Times New Roman" w:cs="Times New Roman"/>
        </w:rPr>
        <w:fldChar w:fldCharType="end"/>
      </w:r>
      <w:r w:rsidR="008516B1" w:rsidRPr="00971BD2">
        <w:rPr>
          <w:rFonts w:ascii="Times New Roman" w:hAnsi="Times New Roman" w:cs="Times New Roman"/>
        </w:rPr>
      </w:r>
      <w:r w:rsidR="008516B1" w:rsidRPr="00971BD2">
        <w:rPr>
          <w:rFonts w:ascii="Times New Roman" w:hAnsi="Times New Roman" w:cs="Times New Roman"/>
        </w:rPr>
        <w:fldChar w:fldCharType="separate"/>
      </w:r>
      <w:r w:rsidR="00201DDF" w:rsidRPr="00201DDF">
        <w:rPr>
          <w:rFonts w:ascii="Times New Roman" w:hAnsi="Times New Roman" w:cs="Times New Roman"/>
          <w:noProof/>
          <w:vertAlign w:val="superscript"/>
        </w:rPr>
        <w:t>1,14</w:t>
      </w:r>
      <w:r w:rsidR="008516B1" w:rsidRPr="00971BD2">
        <w:rPr>
          <w:rFonts w:ascii="Times New Roman" w:hAnsi="Times New Roman" w:cs="Times New Roman"/>
        </w:rPr>
        <w:fldChar w:fldCharType="end"/>
      </w:r>
      <w:r w:rsidR="008516B1">
        <w:rPr>
          <w:rFonts w:ascii="Times New Roman" w:hAnsi="Times New Roman" w:cs="Times New Roman"/>
        </w:rPr>
        <w:t xml:space="preserve"> </w:t>
      </w:r>
      <w:r w:rsidR="00971BD2" w:rsidRPr="00971BD2">
        <w:rPr>
          <w:rFonts w:ascii="Times New Roman" w:hAnsi="Times New Roman" w:cs="Times New Roman"/>
        </w:rPr>
        <w:t xml:space="preserve">From 1996-1999, </w:t>
      </w:r>
      <w:r w:rsidR="00E878F4">
        <w:rPr>
          <w:rFonts w:ascii="Times New Roman" w:hAnsi="Times New Roman" w:cs="Times New Roman"/>
        </w:rPr>
        <w:t xml:space="preserve">3819 individuals </w:t>
      </w:r>
      <w:r w:rsidR="00971BD2" w:rsidRPr="00971BD2">
        <w:rPr>
          <w:rFonts w:ascii="Times New Roman" w:hAnsi="Times New Roman" w:cs="Times New Roman"/>
        </w:rPr>
        <w:t>ages 25-85 years were enrolled at 27 clinical centers across the US</w:t>
      </w:r>
      <w:r w:rsidR="008516B1" w:rsidRPr="00971BD2">
        <w:rPr>
          <w:rFonts w:ascii="Times New Roman" w:hAnsi="Times New Roman" w:cs="Times New Roman"/>
          <w:szCs w:val="22"/>
        </w:rPr>
        <w:t>.</w:t>
      </w:r>
      <w:r w:rsidR="008516B1" w:rsidRPr="00971BD2">
        <w:rPr>
          <w:rFonts w:ascii="Times New Roman" w:hAnsi="Times New Roman" w:cs="Times New Roman"/>
          <w:noProof/>
          <w:vertAlign w:val="superscript"/>
        </w:rPr>
        <w:t>1</w:t>
      </w:r>
      <w:r w:rsidR="00971BD2" w:rsidRPr="00971BD2">
        <w:rPr>
          <w:rFonts w:ascii="Times New Roman" w:hAnsi="Times New Roman" w:cs="Times New Roman"/>
        </w:rPr>
        <w:t xml:space="preserve"> A four-step process consisted of consent, screening, and recruitment of participants who were at high risk for </w:t>
      </w:r>
      <w:r w:rsidR="00680B79">
        <w:rPr>
          <w:rFonts w:ascii="Times New Roman" w:hAnsi="Times New Roman" w:cs="Times New Roman"/>
        </w:rPr>
        <w:t>type 2 diabetes</w:t>
      </w:r>
      <w:r w:rsidR="00971BD2" w:rsidRPr="00971BD2">
        <w:rPr>
          <w:rFonts w:ascii="Times New Roman" w:hAnsi="Times New Roman" w:cs="Times New Roman"/>
        </w:rPr>
        <w:t xml:space="preserve"> based on weight and glucose status. This included an initial fasting glucose </w:t>
      </w:r>
      <w:r w:rsidR="00CD5CB5">
        <w:rPr>
          <w:rFonts w:ascii="Times New Roman" w:hAnsi="Times New Roman" w:cs="Times New Roman"/>
        </w:rPr>
        <w:t xml:space="preserve">(FPG) </w:t>
      </w:r>
      <w:r w:rsidR="00971BD2" w:rsidRPr="00971BD2">
        <w:rPr>
          <w:rFonts w:ascii="Times New Roman" w:hAnsi="Times New Roman" w:cs="Times New Roman"/>
        </w:rPr>
        <w:t xml:space="preserve">level assessment and subsequent 75-gram </w:t>
      </w:r>
      <w:r w:rsidR="00CD5CB5">
        <w:rPr>
          <w:rFonts w:ascii="Times New Roman" w:hAnsi="Times New Roman" w:cs="Times New Roman"/>
        </w:rPr>
        <w:t xml:space="preserve">oral glucose </w:t>
      </w:r>
      <w:r w:rsidR="0081411A">
        <w:rPr>
          <w:rFonts w:ascii="Times New Roman" w:hAnsi="Times New Roman" w:cs="Times New Roman"/>
        </w:rPr>
        <w:t>tolerance test (OGTT)</w:t>
      </w:r>
      <w:r w:rsidR="00971BD2" w:rsidRPr="00971BD2">
        <w:rPr>
          <w:rFonts w:ascii="Times New Roman" w:hAnsi="Times New Roman" w:cs="Times New Roman"/>
        </w:rPr>
        <w:t>. Major eligibility criteria included age ≥25 years, body mass index ≥24 kilograms per meter squared (kg/m</w:t>
      </w:r>
      <w:r w:rsidR="00971BD2" w:rsidRPr="00971BD2">
        <w:rPr>
          <w:rFonts w:ascii="Times New Roman" w:hAnsi="Times New Roman" w:cs="Times New Roman"/>
          <w:vertAlign w:val="superscript"/>
        </w:rPr>
        <w:t>2</w:t>
      </w:r>
      <w:r w:rsidR="00971BD2" w:rsidRPr="00971BD2">
        <w:rPr>
          <w:rFonts w:ascii="Times New Roman" w:hAnsi="Times New Roman" w:cs="Times New Roman"/>
        </w:rPr>
        <w:t>; ≥22 kg/m</w:t>
      </w:r>
      <w:r w:rsidR="00971BD2" w:rsidRPr="00971BD2">
        <w:rPr>
          <w:rFonts w:ascii="Times New Roman" w:hAnsi="Times New Roman" w:cs="Times New Roman"/>
          <w:vertAlign w:val="superscript"/>
        </w:rPr>
        <w:t>2</w:t>
      </w:r>
      <w:r w:rsidR="00971BD2" w:rsidRPr="00971BD2">
        <w:rPr>
          <w:rFonts w:ascii="Times New Roman" w:hAnsi="Times New Roman" w:cs="Times New Roman"/>
        </w:rPr>
        <w:t xml:space="preserve"> for Asian individuals), FPG of 95-125 mg/dl</w:t>
      </w:r>
      <w:r w:rsidR="00AC5991">
        <w:rPr>
          <w:rFonts w:ascii="Times New Roman" w:hAnsi="Times New Roman" w:cs="Times New Roman"/>
        </w:rPr>
        <w:t xml:space="preserve"> (altered from 95-140 mg/dl in 1997)</w:t>
      </w:r>
      <w:r w:rsidR="00971BD2" w:rsidRPr="00971BD2">
        <w:rPr>
          <w:rFonts w:ascii="Times New Roman" w:hAnsi="Times New Roman" w:cs="Times New Roman"/>
        </w:rPr>
        <w:t xml:space="preserve">, and 2-hour </w:t>
      </w:r>
      <w:r w:rsidR="0081411A">
        <w:rPr>
          <w:rFonts w:ascii="Times New Roman" w:hAnsi="Times New Roman" w:cs="Times New Roman"/>
        </w:rPr>
        <w:t xml:space="preserve">OGTT </w:t>
      </w:r>
      <w:r w:rsidR="00971BD2" w:rsidRPr="00971BD2">
        <w:rPr>
          <w:rFonts w:ascii="Times New Roman" w:hAnsi="Times New Roman" w:cs="Times New Roman"/>
        </w:rPr>
        <w:t>glucose of 140-199 mg/dl. Major exclusions included occurrence in the prior 6 months of myocardial infarction, symptoms of coronary heart disease, serious illness, or use of medications known to impair glucose tolerance.</w:t>
      </w:r>
      <w:r w:rsidR="00971BD2" w:rsidRPr="00971BD2">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00971BD2" w:rsidRPr="00971BD2">
        <w:rPr>
          <w:rFonts w:ascii="Times New Roman" w:hAnsi="Times New Roman" w:cs="Times New Roman"/>
        </w:rPr>
        <w:instrText xml:space="preserve"> ADDIN EN.CITE </w:instrText>
      </w:r>
      <w:r w:rsidR="00971BD2" w:rsidRPr="00971BD2">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00971BD2" w:rsidRPr="00971BD2">
        <w:rPr>
          <w:rFonts w:ascii="Times New Roman" w:hAnsi="Times New Roman" w:cs="Times New Roman"/>
        </w:rPr>
        <w:instrText xml:space="preserve"> ADDIN EN.CITE.DATA </w:instrText>
      </w:r>
      <w:r w:rsidR="00971BD2" w:rsidRPr="00971BD2">
        <w:rPr>
          <w:rFonts w:ascii="Times New Roman" w:hAnsi="Times New Roman" w:cs="Times New Roman"/>
        </w:rPr>
      </w:r>
      <w:r w:rsidR="00971BD2" w:rsidRPr="00971BD2">
        <w:rPr>
          <w:rFonts w:ascii="Times New Roman" w:hAnsi="Times New Roman" w:cs="Times New Roman"/>
        </w:rPr>
        <w:fldChar w:fldCharType="end"/>
      </w:r>
      <w:r w:rsidR="00971BD2" w:rsidRPr="00971BD2">
        <w:rPr>
          <w:rFonts w:ascii="Times New Roman" w:hAnsi="Times New Roman" w:cs="Times New Roman"/>
        </w:rPr>
      </w:r>
      <w:r w:rsidR="00971BD2" w:rsidRPr="00971BD2">
        <w:rPr>
          <w:rFonts w:ascii="Times New Roman" w:hAnsi="Times New Roman" w:cs="Times New Roman"/>
        </w:rPr>
        <w:fldChar w:fldCharType="separate"/>
      </w:r>
      <w:r w:rsidR="00971BD2" w:rsidRPr="00971BD2">
        <w:rPr>
          <w:rFonts w:ascii="Times New Roman" w:hAnsi="Times New Roman" w:cs="Times New Roman"/>
          <w:noProof/>
          <w:vertAlign w:val="superscript"/>
        </w:rPr>
        <w:t>1</w:t>
      </w:r>
      <w:r w:rsidR="00971BD2" w:rsidRPr="00971BD2">
        <w:rPr>
          <w:rFonts w:ascii="Times New Roman" w:hAnsi="Times New Roman" w:cs="Times New Roman"/>
        </w:rPr>
        <w:fldChar w:fldCharType="end"/>
      </w:r>
      <w:r w:rsidR="001C5EB0" w:rsidRPr="001C5EB0">
        <w:rPr>
          <w:rFonts w:ascii="Times New Roman" w:hAnsi="Times New Roman" w:cs="Times New Roman"/>
        </w:rPr>
        <w:t xml:space="preserve"> </w:t>
      </w:r>
      <w:r w:rsidR="008A5D28">
        <w:rPr>
          <w:rFonts w:ascii="Times New Roman" w:hAnsi="Times New Roman" w:cs="Times New Roman"/>
        </w:rPr>
        <w:t xml:space="preserve">Of those enrolled, 3665 </w:t>
      </w:r>
      <w:r w:rsidR="00B46166">
        <w:rPr>
          <w:rFonts w:ascii="Times New Roman" w:hAnsi="Times New Roman" w:cs="Times New Roman"/>
        </w:rPr>
        <w:t xml:space="preserve">(66% women) </w:t>
      </w:r>
      <w:r w:rsidR="008A5D28">
        <w:rPr>
          <w:rFonts w:ascii="Times New Roman" w:hAnsi="Times New Roman" w:cs="Times New Roman"/>
        </w:rPr>
        <w:t>gave consent for their de-identified data to be shared with the public. R</w:t>
      </w:r>
      <w:r w:rsidR="008A5D28" w:rsidRPr="00022262">
        <w:rPr>
          <w:rFonts w:ascii="Times New Roman" w:eastAsia="Calibri" w:hAnsi="Times New Roman" w:cs="Times New Roman"/>
        </w:rPr>
        <w:t>ac</w:t>
      </w:r>
      <w:r w:rsidR="008A5D28">
        <w:rPr>
          <w:rFonts w:ascii="Times New Roman" w:eastAsia="Calibri" w:hAnsi="Times New Roman" w:cs="Times New Roman"/>
        </w:rPr>
        <w:t>e</w:t>
      </w:r>
      <w:r w:rsidR="008A5D28" w:rsidRPr="00022262">
        <w:rPr>
          <w:rFonts w:ascii="Times New Roman" w:eastAsia="Calibri" w:hAnsi="Times New Roman" w:cs="Times New Roman"/>
        </w:rPr>
        <w:t>/ethnic</w:t>
      </w:r>
      <w:r w:rsidR="008A5D28">
        <w:rPr>
          <w:rFonts w:ascii="Times New Roman" w:eastAsia="Calibri" w:hAnsi="Times New Roman" w:cs="Times New Roman"/>
        </w:rPr>
        <w:t xml:space="preserve">ity was self-reported based on the </w:t>
      </w:r>
      <w:r w:rsidR="008A5D28" w:rsidRPr="001C5EB0">
        <w:rPr>
          <w:rFonts w:ascii="Times New Roman" w:eastAsia="Calibri" w:hAnsi="Times New Roman" w:cs="Times New Roman"/>
        </w:rPr>
        <w:t>1990 census questionnaire</w:t>
      </w:r>
      <w:r w:rsidR="008A5D28">
        <w:rPr>
          <w:rFonts w:ascii="Times New Roman" w:eastAsia="Calibri" w:hAnsi="Times New Roman" w:cs="Times New Roman"/>
        </w:rPr>
        <w:t xml:space="preserve"> and collapsed into four categories for the public use data</w:t>
      </w:r>
      <w:r w:rsidR="008A5D28" w:rsidRPr="00022262">
        <w:rPr>
          <w:rFonts w:ascii="Times New Roman" w:eastAsia="Calibri" w:hAnsi="Times New Roman" w:cs="Times New Roman"/>
        </w:rPr>
        <w:t xml:space="preserve">: </w:t>
      </w:r>
      <w:r w:rsidR="008A5D28">
        <w:rPr>
          <w:rFonts w:ascii="Times New Roman" w:eastAsia="Calibri" w:hAnsi="Times New Roman" w:cs="Times New Roman"/>
        </w:rPr>
        <w:t>W</w:t>
      </w:r>
      <w:r w:rsidR="008A5D28" w:rsidRPr="00022262">
        <w:rPr>
          <w:rFonts w:ascii="Times New Roman" w:eastAsia="Calibri" w:hAnsi="Times New Roman" w:cs="Times New Roman"/>
        </w:rPr>
        <w:t>hite</w:t>
      </w:r>
      <w:r w:rsidR="002C3A6B">
        <w:rPr>
          <w:rFonts w:ascii="Times New Roman" w:eastAsia="Calibri" w:hAnsi="Times New Roman" w:cs="Times New Roman"/>
        </w:rPr>
        <w:t xml:space="preserve"> (58%)</w:t>
      </w:r>
      <w:r w:rsidR="008A5D28">
        <w:rPr>
          <w:rFonts w:ascii="Times New Roman" w:eastAsia="Calibri" w:hAnsi="Times New Roman" w:cs="Times New Roman"/>
        </w:rPr>
        <w:t>,</w:t>
      </w:r>
      <w:r w:rsidR="008A5D28" w:rsidRPr="00022262">
        <w:rPr>
          <w:rFonts w:ascii="Times New Roman" w:eastAsia="Calibri" w:hAnsi="Times New Roman" w:cs="Times New Roman"/>
        </w:rPr>
        <w:t xml:space="preserve"> African American</w:t>
      </w:r>
      <w:r w:rsidR="002C3A6B">
        <w:rPr>
          <w:rFonts w:ascii="Times New Roman" w:eastAsia="Calibri" w:hAnsi="Times New Roman" w:cs="Times New Roman"/>
        </w:rPr>
        <w:t xml:space="preserve"> (20%)</w:t>
      </w:r>
      <w:r w:rsidR="008A5D28" w:rsidRPr="00022262">
        <w:rPr>
          <w:rFonts w:ascii="Times New Roman" w:eastAsia="Calibri" w:hAnsi="Times New Roman" w:cs="Times New Roman"/>
        </w:rPr>
        <w:t>, Hispanic</w:t>
      </w:r>
      <w:r w:rsidR="002C3A6B">
        <w:rPr>
          <w:rFonts w:ascii="Times New Roman" w:eastAsia="Calibri" w:hAnsi="Times New Roman" w:cs="Times New Roman"/>
        </w:rPr>
        <w:t xml:space="preserve"> (17%)</w:t>
      </w:r>
      <w:r w:rsidR="008A5D28" w:rsidRPr="00022262">
        <w:rPr>
          <w:rFonts w:ascii="Times New Roman" w:eastAsia="Calibri" w:hAnsi="Times New Roman" w:cs="Times New Roman"/>
        </w:rPr>
        <w:t xml:space="preserve">, </w:t>
      </w:r>
      <w:r w:rsidR="008A5D28">
        <w:rPr>
          <w:rFonts w:ascii="Times New Roman" w:eastAsia="Calibri" w:hAnsi="Times New Roman" w:cs="Times New Roman"/>
        </w:rPr>
        <w:t>and All Other</w:t>
      </w:r>
      <w:r w:rsidR="002C3A6B">
        <w:rPr>
          <w:rFonts w:ascii="Times New Roman" w:eastAsia="Calibri" w:hAnsi="Times New Roman" w:cs="Times New Roman"/>
        </w:rPr>
        <w:t xml:space="preserve"> (5%)</w:t>
      </w:r>
      <w:r w:rsidR="008A5D28">
        <w:rPr>
          <w:rFonts w:ascii="Times New Roman" w:eastAsia="Calibri" w:hAnsi="Times New Roman" w:cs="Times New Roman"/>
        </w:rPr>
        <w:t>.</w:t>
      </w:r>
    </w:p>
    <w:p w14:paraId="46EBA91A" w14:textId="77777777" w:rsidR="008A5D28" w:rsidRPr="00022262" w:rsidRDefault="008A5D28" w:rsidP="001C5EB0">
      <w:pPr>
        <w:spacing w:line="480" w:lineRule="auto"/>
        <w:rPr>
          <w:rFonts w:ascii="Times New Roman" w:hAnsi="Times New Roman" w:cs="Times New Roman"/>
          <w:b/>
          <w:bCs/>
          <w:szCs w:val="22"/>
        </w:rPr>
      </w:pPr>
    </w:p>
    <w:p w14:paraId="7BC7D668" w14:textId="5EFCF51A" w:rsidR="00770CD6" w:rsidRPr="00770CD6" w:rsidRDefault="009F28AD" w:rsidP="00D43EE7">
      <w:pPr>
        <w:spacing w:line="480" w:lineRule="auto"/>
        <w:rPr>
          <w:rFonts w:ascii="Times New Roman" w:hAnsi="Times New Roman" w:cs="Times New Roman"/>
          <w:szCs w:val="22"/>
        </w:rPr>
      </w:pPr>
      <w:r>
        <w:rPr>
          <w:rFonts w:ascii="Times New Roman" w:hAnsi="Times New Roman" w:cs="Times New Roman"/>
        </w:rPr>
        <w:lastRenderedPageBreak/>
        <w:t>DP</w:t>
      </w:r>
      <w:r w:rsidR="00770CD6" w:rsidRPr="00770CD6">
        <w:rPr>
          <w:rFonts w:ascii="Times New Roman" w:hAnsi="Times New Roman" w:cs="Times New Roman"/>
        </w:rPr>
        <w:t>P</w:t>
      </w:r>
      <w:r>
        <w:rPr>
          <w:rFonts w:ascii="Times New Roman" w:hAnsi="Times New Roman" w:cs="Times New Roman"/>
        </w:rPr>
        <w:t xml:space="preserve"> p</w:t>
      </w:r>
      <w:r w:rsidR="00770CD6" w:rsidRPr="00770CD6">
        <w:rPr>
          <w:rFonts w:ascii="Times New Roman" w:hAnsi="Times New Roman" w:cs="Times New Roman"/>
        </w:rPr>
        <w:t xml:space="preserve">articipants were randomized (stratified by clinical site) to one of </w:t>
      </w:r>
      <w:r w:rsidR="00770CD6">
        <w:rPr>
          <w:rFonts w:ascii="Times New Roman" w:hAnsi="Times New Roman" w:cs="Times New Roman"/>
        </w:rPr>
        <w:t>four</w:t>
      </w:r>
      <w:r w:rsidR="00770CD6" w:rsidRPr="00770CD6">
        <w:rPr>
          <w:rFonts w:ascii="Times New Roman" w:hAnsi="Times New Roman" w:cs="Times New Roman"/>
        </w:rPr>
        <w:t xml:space="preserve"> arms</w:t>
      </w:r>
      <w:r w:rsidR="008516B1">
        <w:rPr>
          <w:rFonts w:ascii="Times New Roman" w:hAnsi="Times New Roman" w:cs="Times New Roman"/>
        </w:rPr>
        <w:t>, described previously</w:t>
      </w:r>
      <w:r w:rsidR="00770CD6" w:rsidRPr="00770CD6">
        <w:rPr>
          <w:rFonts w:ascii="Times New Roman" w:hAnsi="Times New Roman" w:cs="Times New Roman"/>
        </w:rPr>
        <w:t xml:space="preserve">: </w:t>
      </w:r>
      <w:commentRangeStart w:id="88"/>
      <w:r w:rsidR="00770CD6" w:rsidRPr="00770CD6">
        <w:rPr>
          <w:rFonts w:ascii="Times New Roman" w:hAnsi="Times New Roman" w:cs="Times New Roman"/>
        </w:rPr>
        <w:t xml:space="preserve">intensive lifestyle intervention (ILI), </w:t>
      </w:r>
      <w:commentRangeEnd w:id="88"/>
      <w:r w:rsidR="003D2EC7">
        <w:rPr>
          <w:rStyle w:val="CommentReference"/>
        </w:rPr>
        <w:commentReference w:id="88"/>
      </w:r>
      <w:r w:rsidR="00770CD6" w:rsidRPr="00770CD6">
        <w:rPr>
          <w:rFonts w:ascii="Times New Roman" w:hAnsi="Times New Roman" w:cs="Times New Roman"/>
        </w:rPr>
        <w:t>standard care plus metformin, troglitazone</w:t>
      </w:r>
      <w:r w:rsidR="00770CD6">
        <w:rPr>
          <w:rFonts w:ascii="Times New Roman" w:hAnsi="Times New Roman" w:cs="Times New Roman"/>
        </w:rPr>
        <w:t>,</w:t>
      </w:r>
      <w:r w:rsidR="00770CD6" w:rsidRPr="00770CD6">
        <w:rPr>
          <w:rFonts w:ascii="Times New Roman" w:hAnsi="Times New Roman" w:cs="Times New Roman"/>
        </w:rPr>
        <w:t xml:space="preserve"> or standard care plus placebo tablet.</w:t>
      </w:r>
      <w:r w:rsidR="008516B1" w:rsidRPr="00971BD2">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aXNwbGF5VGV4dD48c3R5bGUgZmFjZT0ic3VwZXJzY3JpcHQiPjEsMTQ8L3N0eWxlPjwvRGlzcGxh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</w:fldData>
        </w:fldChar>
      </w:r>
      <w:r w:rsidR="00201DDF">
        <w:rPr>
          <w:rFonts w:ascii="Times New Roman" w:hAnsi="Times New Roman" w:cs="Times New Roman"/>
        </w:rPr>
        <w:instrText xml:space="preserve"> ADDIN EN.CITE </w:instrText>
      </w:r>
      <w:r w:rsidR="00201DDF">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aXNwbGF5VGV4dD48c3R5bGUgZmFjZT0ic3VwZXJzY3JpcHQiPjEsMTQ8L3N0eWxlPjwvRGlzcGxh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</w:fldData>
        </w:fldChar>
      </w:r>
      <w:r w:rsidR="00201DDF">
        <w:rPr>
          <w:rFonts w:ascii="Times New Roman" w:hAnsi="Times New Roman" w:cs="Times New Roman"/>
        </w:rPr>
        <w:instrText xml:space="preserve"> ADDIN EN.CITE.DATA </w:instrText>
      </w:r>
      <w:r w:rsidR="00201DDF">
        <w:rPr>
          <w:rFonts w:ascii="Times New Roman" w:hAnsi="Times New Roman" w:cs="Times New Roman"/>
        </w:rPr>
      </w:r>
      <w:r w:rsidR="00201DDF">
        <w:rPr>
          <w:rFonts w:ascii="Times New Roman" w:hAnsi="Times New Roman" w:cs="Times New Roman"/>
        </w:rPr>
        <w:fldChar w:fldCharType="end"/>
      </w:r>
      <w:r w:rsidR="008516B1" w:rsidRPr="00971BD2">
        <w:rPr>
          <w:rFonts w:ascii="Times New Roman" w:hAnsi="Times New Roman" w:cs="Times New Roman"/>
        </w:rPr>
      </w:r>
      <w:r w:rsidR="008516B1" w:rsidRPr="00971BD2">
        <w:rPr>
          <w:rFonts w:ascii="Times New Roman" w:hAnsi="Times New Roman" w:cs="Times New Roman"/>
        </w:rPr>
        <w:fldChar w:fldCharType="separate"/>
      </w:r>
      <w:r w:rsidR="00201DDF" w:rsidRPr="00201DDF">
        <w:rPr>
          <w:rFonts w:ascii="Times New Roman" w:hAnsi="Times New Roman" w:cs="Times New Roman"/>
          <w:noProof/>
          <w:vertAlign w:val="superscript"/>
        </w:rPr>
        <w:t>1,14</w:t>
      </w:r>
      <w:r w:rsidR="008516B1" w:rsidRPr="00971BD2">
        <w:rPr>
          <w:rFonts w:ascii="Times New Roman" w:hAnsi="Times New Roman" w:cs="Times New Roman"/>
        </w:rPr>
        <w:fldChar w:fldCharType="end"/>
      </w:r>
      <w:r w:rsidR="00770CD6" w:rsidRPr="00770CD6">
        <w:rPr>
          <w:rFonts w:ascii="Times New Roman" w:hAnsi="Times New Roman" w:cs="Times New Roman"/>
        </w:rPr>
        <w:t xml:space="preserve"> </w:t>
      </w:r>
      <w:r w:rsidR="00770CD6">
        <w:rPr>
          <w:rFonts w:ascii="Times New Roman" w:hAnsi="Times New Roman" w:cs="Times New Roman"/>
        </w:rPr>
        <w:t>Troglitazone</w:t>
      </w:r>
      <w:r w:rsidR="00770CD6" w:rsidRPr="00770CD6">
        <w:rPr>
          <w:rFonts w:ascii="Times New Roman" w:hAnsi="Times New Roman" w:cs="Times New Roman"/>
        </w:rPr>
        <w:t xml:space="preserve"> was discontinued in 1998 due to concerns of liver toxicity</w:t>
      </w:r>
      <w:r w:rsidR="003E70DA">
        <w:rPr>
          <w:rFonts w:ascii="Times New Roman" w:hAnsi="Times New Roman" w:cs="Times New Roman"/>
        </w:rPr>
        <w:t xml:space="preserve"> and participants for this group were not included for analysis</w:t>
      </w:r>
      <w:r w:rsidR="00770CD6" w:rsidRPr="00770CD6">
        <w:rPr>
          <w:rFonts w:ascii="Times New Roman" w:hAnsi="Times New Roman" w:cs="Times New Roman"/>
        </w:rPr>
        <w:t>.</w:t>
      </w:r>
      <w:r w:rsidR="00770CD6" w:rsidRPr="00770CD6">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00770CD6" w:rsidRPr="00770CD6">
        <w:rPr>
          <w:rFonts w:ascii="Times New Roman" w:hAnsi="Times New Roman" w:cs="Times New Roman"/>
        </w:rPr>
        <w:instrText xml:space="preserve"> ADDIN EN.CITE </w:instrText>
      </w:r>
      <w:r w:rsidR="00770CD6" w:rsidRPr="00770CD6">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00770CD6" w:rsidRPr="00770CD6">
        <w:rPr>
          <w:rFonts w:ascii="Times New Roman" w:hAnsi="Times New Roman" w:cs="Times New Roman"/>
        </w:rPr>
        <w:instrText xml:space="preserve"> ADDIN EN.CITE.DATA </w:instrText>
      </w:r>
      <w:r w:rsidR="00770CD6" w:rsidRPr="00770CD6">
        <w:rPr>
          <w:rFonts w:ascii="Times New Roman" w:hAnsi="Times New Roman" w:cs="Times New Roman"/>
        </w:rPr>
      </w:r>
      <w:r w:rsidR="00770CD6" w:rsidRPr="00770CD6">
        <w:rPr>
          <w:rFonts w:ascii="Times New Roman" w:hAnsi="Times New Roman" w:cs="Times New Roman"/>
        </w:rPr>
        <w:fldChar w:fldCharType="end"/>
      </w:r>
      <w:r w:rsidR="00770CD6" w:rsidRPr="00770CD6">
        <w:rPr>
          <w:rFonts w:ascii="Times New Roman" w:hAnsi="Times New Roman" w:cs="Times New Roman"/>
        </w:rPr>
      </w:r>
      <w:r w:rsidR="00770CD6" w:rsidRPr="00770CD6">
        <w:rPr>
          <w:rFonts w:ascii="Times New Roman" w:hAnsi="Times New Roman" w:cs="Times New Roman"/>
        </w:rPr>
        <w:fldChar w:fldCharType="separate"/>
      </w:r>
      <w:r w:rsidR="00770CD6" w:rsidRPr="00770CD6">
        <w:rPr>
          <w:rFonts w:ascii="Times New Roman" w:hAnsi="Times New Roman" w:cs="Times New Roman"/>
          <w:noProof/>
          <w:vertAlign w:val="superscript"/>
        </w:rPr>
        <w:t>1</w:t>
      </w:r>
      <w:r w:rsidR="00770CD6" w:rsidRPr="00770CD6">
        <w:rPr>
          <w:rFonts w:ascii="Times New Roman" w:hAnsi="Times New Roman" w:cs="Times New Roman"/>
        </w:rPr>
        <w:fldChar w:fldCharType="end"/>
      </w:r>
      <w:r>
        <w:rPr>
          <w:rFonts w:ascii="Times New Roman" w:hAnsi="Times New Roman" w:cs="Times New Roman"/>
        </w:rPr>
        <w:t xml:space="preserve"> </w:t>
      </w:r>
      <w:r w:rsidR="008516B1">
        <w:rPr>
          <w:rFonts w:ascii="Times New Roman" w:hAnsi="Times New Roman" w:cs="Times New Roman"/>
        </w:rPr>
        <w:t>Briefly, t</w:t>
      </w:r>
      <w:r w:rsidR="003E70DA">
        <w:rPr>
          <w:rFonts w:ascii="Times New Roman" w:hAnsi="Times New Roman" w:cs="Times New Roman"/>
        </w:rPr>
        <w:t xml:space="preserve">he protocol for the three active groups </w:t>
      </w:r>
      <w:r w:rsidR="00CB3E05">
        <w:rPr>
          <w:rFonts w:ascii="Times New Roman" w:hAnsi="Times New Roman" w:cs="Times New Roman"/>
        </w:rPr>
        <w:t>were as</w:t>
      </w:r>
      <w:r w:rsidR="003E70DA">
        <w:rPr>
          <w:rFonts w:ascii="Times New Roman" w:hAnsi="Times New Roman" w:cs="Times New Roman"/>
        </w:rPr>
        <w:t xml:space="preserve"> follows</w:t>
      </w:r>
      <w:r w:rsidR="008516B1">
        <w:rPr>
          <w:rFonts w:ascii="Times New Roman" w:hAnsi="Times New Roman" w:cs="Times New Roman"/>
        </w:rPr>
        <w:t>.</w:t>
      </w:r>
      <w:r w:rsidR="003E70DA">
        <w:rPr>
          <w:rFonts w:ascii="Times New Roman" w:hAnsi="Times New Roman" w:cs="Times New Roman"/>
        </w:rPr>
        <w:t xml:space="preserve"> ILI was designed to </w:t>
      </w:r>
      <w:r w:rsidR="003E70DA" w:rsidRPr="003E70DA">
        <w:rPr>
          <w:rFonts w:ascii="Times New Roman" w:hAnsi="Times New Roman" w:cs="Times New Roman"/>
        </w:rPr>
        <w:t xml:space="preserve">achieve and maintain 7% weight loss through healthy low-calorie and low-fat diet, maintaining moderate-intensity physical activity of ≥150 minutes weekly, and </w:t>
      </w:r>
      <w:r w:rsidR="00C04F6D">
        <w:rPr>
          <w:rFonts w:ascii="Times New Roman" w:hAnsi="Times New Roman" w:cs="Times New Roman"/>
        </w:rPr>
        <w:t xml:space="preserve">a </w:t>
      </w:r>
      <w:r w:rsidR="003E70DA">
        <w:rPr>
          <w:rFonts w:ascii="Times New Roman" w:hAnsi="Times New Roman" w:cs="Times New Roman"/>
        </w:rPr>
        <w:t xml:space="preserve">16-session </w:t>
      </w:r>
      <w:r w:rsidR="003E70DA" w:rsidRPr="003E70DA">
        <w:rPr>
          <w:rFonts w:ascii="Times New Roman" w:hAnsi="Times New Roman" w:cs="Times New Roman"/>
        </w:rPr>
        <w:t xml:space="preserve">behavioral change curriculum </w:t>
      </w:r>
      <w:r w:rsidR="003E70DA">
        <w:rPr>
          <w:rFonts w:ascii="Times New Roman" w:hAnsi="Times New Roman" w:cs="Times New Roman"/>
        </w:rPr>
        <w:t xml:space="preserve">over 24 weeks </w:t>
      </w:r>
      <w:r w:rsidR="003E70DA" w:rsidRPr="003E70DA">
        <w:rPr>
          <w:rFonts w:ascii="Times New Roman" w:hAnsi="Times New Roman" w:cs="Times New Roman"/>
        </w:rPr>
        <w:t>designed to help set and achieve dietary and physical activity goals</w:t>
      </w:r>
      <w:r w:rsidR="003E70DA">
        <w:rPr>
          <w:rFonts w:ascii="Times New Roman" w:hAnsi="Times New Roman" w:cs="Times New Roman"/>
        </w:rPr>
        <w:t xml:space="preserve"> (monthly afterward)</w:t>
      </w:r>
      <w:r w:rsidR="003E70DA" w:rsidRPr="003E70DA">
        <w:rPr>
          <w:rFonts w:ascii="Times New Roman" w:hAnsi="Times New Roman" w:cs="Times New Roman"/>
        </w:rPr>
        <w:t xml:space="preserve">. </w:t>
      </w:r>
      <w:r>
        <w:rPr>
          <w:rFonts w:ascii="Times New Roman" w:hAnsi="Times New Roman" w:cs="Times New Roman"/>
        </w:rPr>
        <w:t>Metformin regimen was t</w:t>
      </w:r>
      <w:r w:rsidRPr="009F28AD">
        <w:rPr>
          <w:rFonts w:ascii="Times New Roman" w:hAnsi="Times New Roman" w:cs="Times New Roman"/>
        </w:rPr>
        <w:t>itration to 850</w:t>
      </w:r>
      <w:r w:rsidR="008B657A">
        <w:rPr>
          <w:rFonts w:ascii="Times New Roman" w:hAnsi="Times New Roman" w:cs="Times New Roman"/>
        </w:rPr>
        <w:t xml:space="preserve"> </w:t>
      </w:r>
      <w:r w:rsidRPr="009F28AD">
        <w:rPr>
          <w:rFonts w:ascii="Times New Roman" w:hAnsi="Times New Roman" w:cs="Times New Roman"/>
        </w:rPr>
        <w:t xml:space="preserve">mg </w:t>
      </w:r>
      <w:r>
        <w:rPr>
          <w:rFonts w:ascii="Times New Roman" w:hAnsi="Times New Roman" w:cs="Times New Roman"/>
        </w:rPr>
        <w:t>twice</w:t>
      </w:r>
      <w:r w:rsidRPr="009F28AD">
        <w:rPr>
          <w:rFonts w:ascii="Times New Roman" w:hAnsi="Times New Roman" w:cs="Times New Roman"/>
        </w:rPr>
        <w:t xml:space="preserve"> da</w:t>
      </w:r>
      <w:r>
        <w:rPr>
          <w:rFonts w:ascii="Times New Roman" w:hAnsi="Times New Roman" w:cs="Times New Roman"/>
        </w:rPr>
        <w:t>ily</w:t>
      </w:r>
      <w:r w:rsidRPr="009F28AD">
        <w:rPr>
          <w:rFonts w:ascii="Times New Roman" w:hAnsi="Times New Roman" w:cs="Times New Roman"/>
        </w:rPr>
        <w:t xml:space="preserve"> (or manageable dose)</w:t>
      </w:r>
      <w:r>
        <w:rPr>
          <w:rFonts w:ascii="Times New Roman" w:hAnsi="Times New Roman" w:cs="Times New Roman"/>
        </w:rPr>
        <w:t xml:space="preserve"> with</w:t>
      </w:r>
      <w:r w:rsidRPr="009F28AD">
        <w:rPr>
          <w:rFonts w:ascii="Times New Roman" w:hAnsi="Times New Roman" w:cs="Times New Roman"/>
        </w:rPr>
        <w:t xml:space="preserve"> standard lifestyle recommendations and annual individual lifestyle session with case manager</w:t>
      </w:r>
      <w:r>
        <w:rPr>
          <w:rFonts w:ascii="Times New Roman" w:hAnsi="Times New Roman" w:cs="Times New Roman"/>
        </w:rPr>
        <w:t>.</w:t>
      </w:r>
      <w:r w:rsidR="00760928">
        <w:rPr>
          <w:rFonts w:ascii="Times New Roman" w:hAnsi="Times New Roman" w:cs="Times New Roman"/>
        </w:rPr>
        <w:t xml:space="preserve"> </w:t>
      </w:r>
      <w:r w:rsidR="00760928" w:rsidRPr="00760928">
        <w:rPr>
          <w:rFonts w:ascii="Times New Roman" w:hAnsi="Times New Roman" w:cs="Times New Roman"/>
        </w:rPr>
        <w:t xml:space="preserve">Placebo </w:t>
      </w:r>
      <w:r w:rsidR="00760928">
        <w:rPr>
          <w:rFonts w:ascii="Times New Roman" w:hAnsi="Times New Roman" w:cs="Times New Roman"/>
        </w:rPr>
        <w:t xml:space="preserve">was one </w:t>
      </w:r>
      <w:r w:rsidR="00760928" w:rsidRPr="00760928">
        <w:rPr>
          <w:rFonts w:ascii="Times New Roman" w:hAnsi="Times New Roman" w:cs="Times New Roman"/>
        </w:rPr>
        <w:t>tablet da</w:t>
      </w:r>
      <w:r w:rsidR="00760928">
        <w:rPr>
          <w:rFonts w:ascii="Times New Roman" w:hAnsi="Times New Roman" w:cs="Times New Roman"/>
        </w:rPr>
        <w:t>il</w:t>
      </w:r>
      <w:r w:rsidR="00760928" w:rsidRPr="00760928">
        <w:rPr>
          <w:rFonts w:ascii="Times New Roman" w:hAnsi="Times New Roman" w:cs="Times New Roman"/>
        </w:rPr>
        <w:t>y</w:t>
      </w:r>
      <w:r w:rsidR="00760928">
        <w:rPr>
          <w:rFonts w:ascii="Times New Roman" w:hAnsi="Times New Roman" w:cs="Times New Roman"/>
        </w:rPr>
        <w:t xml:space="preserve"> with</w:t>
      </w:r>
      <w:r w:rsidR="00760928" w:rsidRPr="00760928">
        <w:rPr>
          <w:rFonts w:ascii="Times New Roman" w:hAnsi="Times New Roman" w:cs="Times New Roman"/>
        </w:rPr>
        <w:t xml:space="preserve"> standard lifestyle recommendations and annual individual lifestyle session with case manager</w:t>
      </w:r>
      <w:r w:rsidR="008516B1">
        <w:rPr>
          <w:rFonts w:ascii="Times New Roman" w:hAnsi="Times New Roman" w:cs="Times New Roman"/>
        </w:rPr>
        <w:t>.</w:t>
      </w:r>
    </w:p>
    <w:p w14:paraId="535C0CF8" w14:textId="77777777" w:rsidR="001C5EB0" w:rsidRDefault="001C5EB0" w:rsidP="00D43EE7">
      <w:pPr>
        <w:spacing w:line="480" w:lineRule="auto"/>
        <w:rPr>
          <w:rFonts w:ascii="Times New Roman" w:eastAsia="Calibri" w:hAnsi="Times New Roman" w:cs="Times New Roman"/>
        </w:rPr>
      </w:pPr>
    </w:p>
    <w:p w14:paraId="3696B34E" w14:textId="77777777" w:rsidR="0028335A" w:rsidRPr="00DA5206" w:rsidRDefault="00F62D99" w:rsidP="0028335A">
      <w:pPr>
        <w:spacing w:line="480" w:lineRule="auto"/>
        <w:rPr>
          <w:ins w:id="89" w:author="Byron C Jaeger" w:date="2024-06-19T14:45:00Z"/>
          <w:rFonts w:ascii="Times New Roman" w:hAnsi="Times New Roman" w:cs="Times New Roman"/>
          <w:szCs w:val="22"/>
        </w:rPr>
      </w:pPr>
      <w:r>
        <w:rPr>
          <w:rFonts w:ascii="Times New Roman" w:eastAsia="Calibri" w:hAnsi="Times New Roman" w:cs="Times New Roman"/>
        </w:rPr>
        <w:t>MESA</w:t>
      </w:r>
      <w:r w:rsidR="00FA58E7">
        <w:rPr>
          <w:rFonts w:ascii="Times New Roman" w:eastAsia="Calibri" w:hAnsi="Times New Roman" w:cs="Times New Roman"/>
        </w:rPr>
        <w:t xml:space="preserve">: </w:t>
      </w:r>
      <w:r w:rsidR="00F727A3">
        <w:rPr>
          <w:rFonts w:ascii="Times New Roman" w:eastAsia="Calibri" w:hAnsi="Times New Roman" w:cs="Times New Roman"/>
        </w:rPr>
        <w:t xml:space="preserve">The external validation sample included participants with prediabetes from the </w:t>
      </w:r>
      <w:commentRangeStart w:id="90"/>
      <w:r w:rsidR="00F727A3">
        <w:rPr>
          <w:rFonts w:ascii="Times New Roman" w:hAnsi="Times New Roman" w:cs="Times New Roman"/>
          <w:szCs w:val="22"/>
        </w:rPr>
        <w:t xml:space="preserve">Multi-Ethnic Study of Atherosclerosis (MESA) </w:t>
      </w:r>
      <w:commentRangeEnd w:id="90"/>
      <w:r w:rsidR="00521100">
        <w:rPr>
          <w:rStyle w:val="CommentReference"/>
        </w:rPr>
        <w:commentReference w:id="90"/>
      </w:r>
      <w:r w:rsidR="00F727A3">
        <w:rPr>
          <w:rFonts w:ascii="Times New Roman" w:hAnsi="Times New Roman" w:cs="Times New Roman"/>
          <w:szCs w:val="22"/>
        </w:rPr>
        <w:t xml:space="preserve">observational cohort. </w:t>
      </w:r>
      <w:r w:rsidR="00022262" w:rsidRPr="00022262">
        <w:rPr>
          <w:rFonts w:ascii="Times New Roman" w:eastAsia="Calibri" w:hAnsi="Times New Roman" w:cs="Times New Roman"/>
        </w:rPr>
        <w:t>In 2000-02, 6814 participants (53% women) were recruited at six field centers located in Baltimore, MD; Chicago, IL; Forsyth County, NC; Los Angeles, CA; New York, NY; and Saint Paul, MN.</w:t>
      </w:r>
      <w:r w:rsidR="00022262" w:rsidRPr="00022262">
        <w:rPr>
          <w:rFonts w:ascii="Times New Roman" w:eastAsia="Calibri" w:hAnsi="Times New Roman" w:cs="Times New Roman"/>
        </w:rPr>
        <w:fldChar w:fldCharType="begin">
          <w:fldData xml:space="preserve">PEVuZE5vdGU+PENpdGU+PEF1dGhvcj5CaWxkPC9BdXRob3I+PFllYXI+MjAwMjwvWWVhcj48UmVj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</w:fldData>
        </w:fldChar>
      </w:r>
      <w:r w:rsidR="00201DDF">
        <w:rPr>
          <w:rFonts w:ascii="Times New Roman" w:eastAsia="Calibri" w:hAnsi="Times New Roman" w:cs="Times New Roman"/>
        </w:rPr>
        <w:instrText xml:space="preserve"> ADDIN EN.CITE </w:instrText>
      </w:r>
      <w:r w:rsidR="00201DDF">
        <w:rPr>
          <w:rFonts w:ascii="Times New Roman" w:eastAsia="Calibri" w:hAnsi="Times New Roman" w:cs="Times New Roman"/>
        </w:rPr>
        <w:fldChar w:fldCharType="begin">
          <w:fldData xml:space="preserve">PEVuZE5vdGU+PENpdGU+PEF1dGhvcj5CaWxkPC9BdXRob3I+PFllYXI+MjAwMjwvWWVhcj48UmVj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</w:fldData>
        </w:fldChar>
      </w:r>
      <w:r w:rsidR="00201DDF">
        <w:rPr>
          <w:rFonts w:ascii="Times New Roman" w:eastAsia="Calibri" w:hAnsi="Times New Roman" w:cs="Times New Roman"/>
        </w:rPr>
        <w:instrText xml:space="preserve"> ADDIN EN.CITE.DATA </w:instrText>
      </w:r>
      <w:r w:rsidR="00201DDF">
        <w:rPr>
          <w:rFonts w:ascii="Times New Roman" w:eastAsia="Calibri" w:hAnsi="Times New Roman" w:cs="Times New Roman"/>
        </w:rPr>
      </w:r>
      <w:r w:rsidR="00201DDF">
        <w:rPr>
          <w:rFonts w:ascii="Times New Roman" w:eastAsia="Calibri" w:hAnsi="Times New Roman" w:cs="Times New Roman"/>
        </w:rPr>
        <w:fldChar w:fldCharType="end"/>
      </w:r>
      <w:r w:rsidR="00022262" w:rsidRPr="00022262">
        <w:rPr>
          <w:rFonts w:ascii="Times New Roman" w:eastAsia="Calibri" w:hAnsi="Times New Roman" w:cs="Times New Roman"/>
        </w:rPr>
      </w:r>
      <w:r w:rsidR="00022262" w:rsidRPr="00022262">
        <w:rPr>
          <w:rFonts w:ascii="Times New Roman" w:eastAsia="Calibri" w:hAnsi="Times New Roman" w:cs="Times New Roman"/>
        </w:rPr>
        <w:fldChar w:fldCharType="separate"/>
      </w:r>
      <w:r w:rsidR="00201DDF" w:rsidRPr="00201DDF">
        <w:rPr>
          <w:rFonts w:ascii="Times New Roman" w:eastAsia="Calibri" w:hAnsi="Times New Roman" w:cs="Times New Roman"/>
          <w:noProof/>
          <w:vertAlign w:val="superscript"/>
        </w:rPr>
        <w:t>15</w:t>
      </w:r>
      <w:r w:rsidR="00022262" w:rsidRPr="00022262">
        <w:rPr>
          <w:rFonts w:ascii="Times New Roman" w:eastAsia="Calibri" w:hAnsi="Times New Roman" w:cs="Times New Roman"/>
        </w:rPr>
        <w:fldChar w:fldCharType="end"/>
      </w:r>
      <w:r w:rsidR="00022262" w:rsidRPr="00022262">
        <w:rPr>
          <w:rFonts w:ascii="Times New Roman" w:eastAsia="Calibri" w:hAnsi="Times New Roman" w:cs="Times New Roman"/>
        </w:rPr>
        <w:t xml:space="preserve"> Participants were age 45-84 years and free of clinical CVD at enrollment from four racial/ethnic groups (self-identified): non-Hispanic white (38%), African American (28%), Hispanic (22%), and Chinese American (12%). MESA has completed </w:t>
      </w:r>
      <w:r w:rsidR="008514CB">
        <w:rPr>
          <w:rFonts w:ascii="Times New Roman" w:eastAsia="Calibri" w:hAnsi="Times New Roman" w:cs="Times New Roman"/>
        </w:rPr>
        <w:t>five follow-up</w:t>
      </w:r>
      <w:r w:rsidR="00022262" w:rsidRPr="00022262">
        <w:rPr>
          <w:rFonts w:ascii="Times New Roman" w:eastAsia="Calibri" w:hAnsi="Times New Roman" w:cs="Times New Roman"/>
        </w:rPr>
        <w:t xml:space="preserve"> exams </w:t>
      </w:r>
      <w:r w:rsidR="006D56AC">
        <w:rPr>
          <w:rFonts w:ascii="Times New Roman" w:eastAsia="Calibri" w:hAnsi="Times New Roman" w:cs="Times New Roman"/>
        </w:rPr>
        <w:t xml:space="preserve">(2002-2004, 2004-2005, 2005-2007, 2010-2011, 2016-2018) </w:t>
      </w:r>
      <w:r w:rsidR="00022262" w:rsidRPr="00022262">
        <w:rPr>
          <w:rFonts w:ascii="Times New Roman" w:eastAsia="Calibri" w:hAnsi="Times New Roman" w:cs="Times New Roman"/>
        </w:rPr>
        <w:t xml:space="preserve">all with standardized collection of </w:t>
      </w:r>
      <w:r w:rsidR="00DA5206">
        <w:rPr>
          <w:rFonts w:ascii="Times New Roman" w:eastAsia="Calibri" w:hAnsi="Times New Roman" w:cs="Times New Roman"/>
        </w:rPr>
        <w:t xml:space="preserve">demographic, socioeconomic, </w:t>
      </w:r>
      <w:r w:rsidR="00022262" w:rsidRPr="00022262">
        <w:rPr>
          <w:rFonts w:ascii="Times New Roman" w:eastAsia="Calibri" w:hAnsi="Times New Roman" w:cs="Times New Roman"/>
        </w:rPr>
        <w:t>behavioral, clinical, and vascular imaging markers</w:t>
      </w:r>
      <w:r w:rsidR="00DA5206">
        <w:rPr>
          <w:rFonts w:ascii="Times New Roman" w:eastAsia="Calibri" w:hAnsi="Times New Roman" w:cs="Times New Roman"/>
        </w:rPr>
        <w:t xml:space="preserve">, and current </w:t>
      </w:r>
      <w:r w:rsidR="00022262" w:rsidRPr="00022262">
        <w:rPr>
          <w:rFonts w:ascii="Times New Roman" w:hAnsi="Times New Roman" w:cs="Times New Roman"/>
        </w:rPr>
        <w:t>medication</w:t>
      </w:r>
      <w:r w:rsidR="00DA5206">
        <w:rPr>
          <w:rFonts w:ascii="Times New Roman" w:hAnsi="Times New Roman" w:cs="Times New Roman"/>
        </w:rPr>
        <w:t>s</w:t>
      </w:r>
      <w:r w:rsidR="00022262" w:rsidRPr="00022262">
        <w:rPr>
          <w:rFonts w:ascii="Times New Roman" w:hAnsi="Times New Roman" w:cs="Times New Roman"/>
        </w:rPr>
        <w:t xml:space="preserve"> information.</w:t>
      </w:r>
      <w:ins w:id="91" w:author="Byron C Jaeger" w:date="2024-06-19T14:45:00Z">
        <w:r w:rsidR="0028335A">
          <w:rPr>
            <w:rFonts w:ascii="Times New Roman" w:hAnsi="Times New Roman" w:cs="Times New Roman"/>
          </w:rPr>
          <w:t xml:space="preserve"> </w:t>
        </w:r>
        <w:r w:rsidR="0028335A">
          <w:rPr>
            <w:rFonts w:ascii="Times New Roman" w:hAnsi="Times New Roman" w:cs="Times New Roman"/>
            <w:szCs w:val="22"/>
          </w:rPr>
          <w:t xml:space="preserve">Normal fasting glucose (FPG&lt;100 mg/dl), prediabetes (FPG 100-125 mg/dl), and diabetes (FPG≥126 mg/dL or </w:t>
        </w:r>
        <w:r w:rsidR="0028335A">
          <w:rPr>
            <w:rFonts w:ascii="Times New Roman" w:hAnsi="Times New Roman" w:cs="Times New Roman"/>
            <w:szCs w:val="22"/>
          </w:rPr>
          <w:lastRenderedPageBreak/>
          <w:t xml:space="preserve">use of diabetes medications) status were determined at each MESA </w:t>
        </w:r>
        <w:commentRangeStart w:id="92"/>
        <w:r w:rsidR="0028335A">
          <w:rPr>
            <w:rFonts w:ascii="Times New Roman" w:hAnsi="Times New Roman" w:cs="Times New Roman"/>
            <w:szCs w:val="22"/>
          </w:rPr>
          <w:t>exam</w:t>
        </w:r>
      </w:ins>
      <w:commentRangeEnd w:id="92"/>
      <w:ins w:id="93" w:author="Byron C Jaeger" w:date="2024-06-19T14:46:00Z">
        <w:r w:rsidR="0028335A">
          <w:rPr>
            <w:rStyle w:val="CommentReference"/>
          </w:rPr>
          <w:commentReference w:id="92"/>
        </w:r>
      </w:ins>
      <w:ins w:id="94" w:author="Byron C Jaeger" w:date="2024-06-19T14:45:00Z">
        <w:r w:rsidR="0028335A">
          <w:rPr>
            <w:rFonts w:ascii="Times New Roman" w:hAnsi="Times New Roman" w:cs="Times New Roman"/>
            <w:szCs w:val="22"/>
          </w:rPr>
          <w:t xml:space="preserve">. At MESA exam 2, HbA1c was assessed and used to supplement these classifications. OGTT was not performed in MESA. </w:t>
        </w:r>
      </w:ins>
    </w:p>
    <w:p w14:paraId="7066416B" w14:textId="4E6982CA" w:rsidR="009F28AD" w:rsidRPr="00022262" w:rsidRDefault="009F28AD" w:rsidP="00D43EE7">
      <w:pPr>
        <w:spacing w:line="480" w:lineRule="auto"/>
        <w:rPr>
          <w:rFonts w:ascii="Times New Roman" w:hAnsi="Times New Roman" w:cs="Times New Roman"/>
          <w:szCs w:val="22"/>
        </w:rPr>
      </w:pPr>
    </w:p>
    <w:p w14:paraId="11EA9051" w14:textId="77777777" w:rsidR="0081411A" w:rsidRDefault="0081411A" w:rsidP="00D43EE7">
      <w:pPr>
        <w:spacing w:line="480" w:lineRule="auto"/>
        <w:rPr>
          <w:rFonts w:ascii="Times New Roman" w:hAnsi="Times New Roman" w:cs="Times New Roman"/>
          <w:szCs w:val="22"/>
        </w:rPr>
      </w:pPr>
    </w:p>
    <w:p w14:paraId="3A344DF2" w14:textId="772D8F70" w:rsidR="0028335A" w:rsidRDefault="0028335A" w:rsidP="00D43EE7">
      <w:pPr>
        <w:spacing w:line="480" w:lineRule="auto"/>
        <w:rPr>
          <w:ins w:id="95" w:author="Byron C Jaeger" w:date="2024-06-19T14:44:00Z"/>
          <w:rFonts w:ascii="Times New Roman" w:hAnsi="Times New Roman" w:cs="Times New Roman"/>
          <w:szCs w:val="22"/>
        </w:rPr>
      </w:pPr>
      <w:ins w:id="96" w:author="Byron C Jaeger" w:date="2024-06-19T14:44:00Z">
        <w:r>
          <w:rPr>
            <w:rFonts w:ascii="Times New Roman" w:hAnsi="Times New Roman" w:cs="Times New Roman"/>
            <w:szCs w:val="22"/>
          </w:rPr>
          <w:t>Study Population</w:t>
        </w:r>
      </w:ins>
    </w:p>
    <w:p w14:paraId="44B40193" w14:textId="034D772D" w:rsidR="0028335A" w:rsidRDefault="0028335A" w:rsidP="00D43EE7">
      <w:pPr>
        <w:spacing w:line="480" w:lineRule="auto"/>
        <w:rPr>
          <w:ins w:id="97" w:author="Byron C Jaeger" w:date="2024-06-19T14:44:00Z"/>
          <w:rFonts w:ascii="Times New Roman" w:hAnsi="Times New Roman" w:cs="Times New Roman"/>
          <w:szCs w:val="22"/>
        </w:rPr>
      </w:pPr>
      <w:moveToRangeStart w:id="98" w:author="Byron C Jaeger" w:date="2024-06-19T14:44:00Z" w:name="move169700683"/>
      <w:moveTo w:id="99" w:author="Byron C Jaeger" w:date="2024-06-19T14:44:00Z">
        <w:r>
          <w:rPr>
            <w:rFonts w:ascii="Times New Roman" w:hAnsi="Times New Roman" w:cs="Times New Roman"/>
            <w:szCs w:val="22"/>
          </w:rPr>
          <w:t>DPP participants randomized to the troglitazone arm (n=584) and who met the definition of diabetes via FPG or HbA1c (n=441) were excluded. The DPP sample (n=2640) included individuals who met the definition of prediabetes via both fasting and 2-hour post OGTT glucose.</w:t>
        </w:r>
      </w:moveTo>
      <w:moveToRangeEnd w:id="98"/>
      <w:ins w:id="100" w:author="Byron C Jaeger" w:date="2024-06-19T14:44:00Z">
        <w:r>
          <w:rPr>
            <w:rFonts w:ascii="Times New Roman" w:hAnsi="Times New Roman" w:cs="Times New Roman"/>
            <w:szCs w:val="22"/>
          </w:rPr>
          <w:t xml:space="preserve"> </w:t>
        </w:r>
      </w:ins>
      <w:moveToRangeStart w:id="101" w:author="Byron C Jaeger" w:date="2024-06-19T14:44:00Z" w:name="move169700714"/>
      <w:moveTo w:id="102" w:author="Byron C Jaeger" w:date="2024-06-19T14:44:00Z">
        <w:r>
          <w:rPr>
            <w:rFonts w:ascii="Times New Roman" w:hAnsi="Times New Roman" w:cs="Times New Roman"/>
            <w:szCs w:val="22"/>
          </w:rPr>
          <w:t>Participants from MESA were included if they had prediabetes identified at exam 1 or exam 2 (if not identified at exam 1). The exam at which prediabetes was first identified was considered baseline for the risk prediction analysis. Individuals with normal glucose status and diabetes at MESA exams 1 and 2 were excluded from the validation sample. This resulted in an analytic sample for MESA of n=2104.</w:t>
        </w:r>
      </w:moveTo>
      <w:moveToRangeEnd w:id="101"/>
    </w:p>
    <w:p w14:paraId="711014CC" w14:textId="77777777" w:rsidR="0028335A" w:rsidRDefault="0028335A" w:rsidP="00D43EE7">
      <w:pPr>
        <w:spacing w:line="480" w:lineRule="auto"/>
        <w:rPr>
          <w:ins w:id="103" w:author="Byron C Jaeger" w:date="2024-06-19T14:44:00Z"/>
          <w:rFonts w:ascii="Times New Roman" w:hAnsi="Times New Roman" w:cs="Times New Roman"/>
          <w:szCs w:val="22"/>
        </w:rPr>
      </w:pPr>
    </w:p>
    <w:p w14:paraId="379F8C46" w14:textId="4E1E076F" w:rsidR="009221FE" w:rsidRPr="0063536C" w:rsidRDefault="009221FE" w:rsidP="00D43EE7">
      <w:pPr>
        <w:spacing w:line="480" w:lineRule="auto"/>
        <w:rPr>
          <w:rFonts w:ascii="Times New Roman" w:hAnsi="Times New Roman" w:cs="Times New Roman"/>
          <w:szCs w:val="22"/>
        </w:rPr>
      </w:pPr>
      <w:r w:rsidRPr="0063536C">
        <w:rPr>
          <w:rFonts w:ascii="Times New Roman" w:hAnsi="Times New Roman" w:cs="Times New Roman"/>
          <w:szCs w:val="22"/>
        </w:rPr>
        <w:t>Clinical Risk Predictors</w:t>
      </w:r>
    </w:p>
    <w:p w14:paraId="543C4E51" w14:textId="17E05AAF" w:rsidR="009221FE" w:rsidRPr="0063536C" w:rsidRDefault="0063536C" w:rsidP="00D43EE7">
      <w:pPr>
        <w:spacing w:line="480" w:lineRule="auto"/>
        <w:rPr>
          <w:rFonts w:ascii="Times New Roman" w:hAnsi="Times New Roman" w:cs="Times New Roman"/>
          <w:szCs w:val="22"/>
        </w:rPr>
      </w:pPr>
      <w:r>
        <w:rPr>
          <w:rFonts w:ascii="Times New Roman" w:hAnsi="Times New Roman" w:cs="Times New Roman"/>
          <w:szCs w:val="22"/>
        </w:rPr>
        <w:t xml:space="preserve">Variables considered for inclusion </w:t>
      </w:r>
      <w:r w:rsidR="00A665BB">
        <w:rPr>
          <w:rFonts w:ascii="Times New Roman" w:hAnsi="Times New Roman" w:cs="Times New Roman"/>
          <w:szCs w:val="22"/>
        </w:rPr>
        <w:t>in development of</w:t>
      </w:r>
      <w:r>
        <w:rPr>
          <w:rFonts w:ascii="Times New Roman" w:hAnsi="Times New Roman" w:cs="Times New Roman"/>
          <w:szCs w:val="22"/>
        </w:rPr>
        <w:t xml:space="preserve"> the risk prediction model were chosen based on a balance of availability for collection in a clinical or exam setting, biological, known risk prediction of or causal for developing type 2 diabetes</w:t>
      </w:r>
      <w:r w:rsidR="00C22868">
        <w:rPr>
          <w:rFonts w:ascii="Times New Roman" w:hAnsi="Times New Roman" w:cs="Times New Roman"/>
          <w:szCs w:val="22"/>
        </w:rPr>
        <w:t xml:space="preserve">, and DPP intervention </w:t>
      </w:r>
      <w:r w:rsidR="00DD1402">
        <w:rPr>
          <w:rFonts w:ascii="Times New Roman" w:hAnsi="Times New Roman" w:cs="Times New Roman"/>
          <w:szCs w:val="22"/>
        </w:rPr>
        <w:t xml:space="preserve">response </w:t>
      </w:r>
      <w:r w:rsidR="00C22868">
        <w:rPr>
          <w:rFonts w:ascii="Times New Roman" w:hAnsi="Times New Roman" w:cs="Times New Roman"/>
          <w:szCs w:val="22"/>
        </w:rPr>
        <w:t>effects</w:t>
      </w:r>
      <w:r w:rsidR="00BB5908" w:rsidRPr="0063536C">
        <w:rPr>
          <w:rFonts w:ascii="Times New Roman" w:hAnsi="Times New Roman" w:cs="Times New Roman"/>
          <w:szCs w:val="22"/>
        </w:rPr>
        <w:t>.</w:t>
      </w:r>
      <w:r w:rsidRPr="0063536C">
        <w:rPr>
          <w:rFonts w:ascii="Times New Roman" w:hAnsi="Times New Roman" w:cs="Times New Roman"/>
          <w:szCs w:val="22"/>
        </w:rPr>
        <w:fldChar w:fldCharType="begin">
          <w:fldData xml:space="preserve">PEVuZE5vdGU+PENpdGU+PEF1dGhvcj5EaWFiZXRlcyBQcmV2ZW50aW9uIFByb2dyYW0gUmVzZWFy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</w:fldData>
        </w:fldChar>
      </w:r>
      <w:r w:rsidR="00143563">
        <w:rPr>
          <w:rFonts w:ascii="Times New Roman" w:hAnsi="Times New Roman" w:cs="Times New Roman"/>
          <w:szCs w:val="22"/>
        </w:rPr>
        <w:instrText xml:space="preserve"> ADDIN EN.CITE </w:instrText>
      </w:r>
      <w:r w:rsidR="00143563">
        <w:rPr>
          <w:rFonts w:ascii="Times New Roman" w:hAnsi="Times New Roman" w:cs="Times New Roman"/>
          <w:szCs w:val="22"/>
        </w:rPr>
        <w:fldChar w:fldCharType="begin">
          <w:fldData xml:space="preserve">PEVuZE5vdGU+PENpdGU+PEF1dGhvcj5EaWFiZXRlcyBQcmV2ZW50aW9uIFByb2dyYW0gUmVzZWFy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</w:fldData>
        </w:fldChar>
      </w:r>
      <w:r w:rsidR="00143563">
        <w:rPr>
          <w:rFonts w:ascii="Times New Roman" w:hAnsi="Times New Roman" w:cs="Times New Roman"/>
          <w:szCs w:val="22"/>
        </w:rPr>
        <w:instrText xml:space="preserve"> ADDIN EN.CITE.DATA </w:instrText>
      </w:r>
      <w:r w:rsidR="00143563">
        <w:rPr>
          <w:rFonts w:ascii="Times New Roman" w:hAnsi="Times New Roman" w:cs="Times New Roman"/>
          <w:szCs w:val="22"/>
        </w:rPr>
      </w:r>
      <w:r w:rsidR="00143563">
        <w:rPr>
          <w:rFonts w:ascii="Times New Roman" w:hAnsi="Times New Roman" w:cs="Times New Roman"/>
          <w:szCs w:val="22"/>
        </w:rPr>
        <w:fldChar w:fldCharType="end"/>
      </w:r>
      <w:r w:rsidRPr="0063536C">
        <w:rPr>
          <w:rFonts w:ascii="Times New Roman" w:hAnsi="Times New Roman" w:cs="Times New Roman"/>
          <w:szCs w:val="22"/>
        </w:rPr>
      </w:r>
      <w:r w:rsidRPr="0063536C">
        <w:rPr>
          <w:rFonts w:ascii="Times New Roman" w:hAnsi="Times New Roman" w:cs="Times New Roman"/>
          <w:szCs w:val="22"/>
        </w:rPr>
        <w:fldChar w:fldCharType="separate"/>
      </w:r>
      <w:r w:rsidRPr="0063536C">
        <w:rPr>
          <w:rFonts w:ascii="Times New Roman" w:hAnsi="Times New Roman" w:cs="Times New Roman"/>
          <w:noProof/>
          <w:szCs w:val="22"/>
          <w:vertAlign w:val="superscript"/>
        </w:rPr>
        <w:t>2-10</w:t>
      </w:r>
      <w:r w:rsidRPr="0063536C">
        <w:rPr>
          <w:rFonts w:ascii="Times New Roman" w:hAnsi="Times New Roman" w:cs="Times New Roman"/>
          <w:szCs w:val="22"/>
        </w:rPr>
        <w:fldChar w:fldCharType="end"/>
      </w:r>
      <w:r w:rsidR="00EC3BFE">
        <w:rPr>
          <w:rFonts w:ascii="Times New Roman" w:hAnsi="Times New Roman" w:cs="Times New Roman"/>
          <w:szCs w:val="22"/>
        </w:rPr>
        <w:t xml:space="preserve"> </w:t>
      </w:r>
      <w:del w:id="104" w:author="Byron C Jaeger" w:date="2024-06-18T10:10:00Z">
        <w:r w:rsidR="00DB24DF" w:rsidDel="00BF684F">
          <w:rPr>
            <w:rFonts w:ascii="Times New Roman" w:hAnsi="Times New Roman" w:cs="Times New Roman"/>
            <w:szCs w:val="22"/>
          </w:rPr>
          <w:delText xml:space="preserve">Ultimately </w:delText>
        </w:r>
      </w:del>
      <w:ins w:id="105" w:author="Byron C Jaeger" w:date="2024-06-18T10:10:00Z">
        <w:r w:rsidR="00BF684F">
          <w:rPr>
            <w:rFonts w:ascii="Times New Roman" w:hAnsi="Times New Roman" w:cs="Times New Roman"/>
            <w:szCs w:val="22"/>
          </w:rPr>
          <w:t>A</w:t>
        </w:r>
      </w:ins>
      <w:ins w:id="106" w:author="Byron C Jaeger" w:date="2024-06-18T10:11:00Z">
        <w:r w:rsidR="00BF684F">
          <w:rPr>
            <w:rFonts w:ascii="Times New Roman" w:hAnsi="Times New Roman" w:cs="Times New Roman"/>
            <w:szCs w:val="22"/>
          </w:rPr>
          <w:t xml:space="preserve"> total of</w:t>
        </w:r>
      </w:ins>
      <w:ins w:id="107" w:author="Byron C Jaeger" w:date="2024-06-18T10:10:00Z">
        <w:r w:rsidR="00BF684F">
          <w:rPr>
            <w:rFonts w:ascii="Times New Roman" w:hAnsi="Times New Roman" w:cs="Times New Roman"/>
            <w:szCs w:val="22"/>
          </w:rPr>
          <w:t xml:space="preserve"> </w:t>
        </w:r>
      </w:ins>
      <w:commentRangeStart w:id="108"/>
      <w:r w:rsidR="00DB24DF">
        <w:rPr>
          <w:rFonts w:ascii="Times New Roman" w:hAnsi="Times New Roman" w:cs="Times New Roman"/>
          <w:szCs w:val="22"/>
        </w:rPr>
        <w:t xml:space="preserve">20 </w:t>
      </w:r>
      <w:commentRangeEnd w:id="108"/>
      <w:r w:rsidR="00521100">
        <w:rPr>
          <w:rStyle w:val="CommentReference"/>
        </w:rPr>
        <w:commentReference w:id="108"/>
      </w:r>
      <w:r w:rsidR="00DB24DF">
        <w:rPr>
          <w:rFonts w:ascii="Times New Roman" w:hAnsi="Times New Roman" w:cs="Times New Roman"/>
          <w:szCs w:val="22"/>
        </w:rPr>
        <w:t xml:space="preserve">variables were </w:t>
      </w:r>
      <w:ins w:id="109" w:author="Byron C Jaeger" w:date="2024-06-18T10:11:00Z">
        <w:r w:rsidR="00BF684F">
          <w:rPr>
            <w:rFonts w:ascii="Times New Roman" w:hAnsi="Times New Roman" w:cs="Times New Roman"/>
            <w:szCs w:val="22"/>
          </w:rPr>
          <w:t xml:space="preserve">selected to be </w:t>
        </w:r>
      </w:ins>
      <w:r w:rsidR="00DB24DF">
        <w:rPr>
          <w:rFonts w:ascii="Times New Roman" w:hAnsi="Times New Roman" w:cs="Times New Roman"/>
          <w:szCs w:val="22"/>
        </w:rPr>
        <w:t xml:space="preserve">included </w:t>
      </w:r>
      <w:ins w:id="110" w:author="Byron C Jaeger" w:date="2024-06-18T10:11:00Z">
        <w:r w:rsidR="00BF684F">
          <w:rPr>
            <w:rFonts w:ascii="Times New Roman" w:hAnsi="Times New Roman" w:cs="Times New Roman"/>
            <w:szCs w:val="22"/>
          </w:rPr>
          <w:t xml:space="preserve">in the risk prediction model: </w:t>
        </w:r>
      </w:ins>
      <w:del w:id="111" w:author="Byron C Jaeger" w:date="2024-06-18T10:11:00Z">
        <w:r w:rsidR="00DB24DF" w:rsidDel="00BF684F">
          <w:rPr>
            <w:rFonts w:ascii="Times New Roman" w:hAnsi="Times New Roman" w:cs="Times New Roman"/>
            <w:szCs w:val="22"/>
          </w:rPr>
          <w:delText>across measures of</w:delText>
        </w:r>
      </w:del>
      <w:ins w:id="112" w:author="Byron C Jaeger" w:date="2024-06-18T10:11:00Z">
        <w:r w:rsidR="00BF684F">
          <w:rPr>
            <w:rFonts w:ascii="Times New Roman" w:hAnsi="Times New Roman" w:cs="Times New Roman"/>
            <w:szCs w:val="22"/>
          </w:rPr>
          <w:t>fasting plasma</w:t>
        </w:r>
      </w:ins>
      <w:r w:rsidR="00DB24DF">
        <w:rPr>
          <w:rFonts w:ascii="Times New Roman" w:hAnsi="Times New Roman" w:cs="Times New Roman"/>
          <w:szCs w:val="22"/>
        </w:rPr>
        <w:t xml:space="preserve"> glucose (FPG</w:t>
      </w:r>
      <w:ins w:id="113" w:author="Byron C Jaeger" w:date="2024-06-18T10:11:00Z">
        <w:r w:rsidR="00BF684F">
          <w:rPr>
            <w:rFonts w:ascii="Times New Roman" w:hAnsi="Times New Roman" w:cs="Times New Roman"/>
            <w:szCs w:val="22"/>
          </w:rPr>
          <w:t>)</w:t>
        </w:r>
      </w:ins>
      <w:del w:id="114" w:author="Byron C Jaeger" w:date="2024-06-18T10:12:00Z">
        <w:r w:rsidR="00DB24DF" w:rsidDel="00BF684F">
          <w:rPr>
            <w:rFonts w:ascii="Times New Roman" w:hAnsi="Times New Roman" w:cs="Times New Roman"/>
            <w:szCs w:val="22"/>
          </w:rPr>
          <w:delText>,</w:delText>
        </w:r>
      </w:del>
      <w:r w:rsidR="00DB24DF">
        <w:rPr>
          <w:rFonts w:ascii="Times New Roman" w:hAnsi="Times New Roman" w:cs="Times New Roman"/>
          <w:szCs w:val="22"/>
        </w:rPr>
        <w:t xml:space="preserve"> glycated hemoglobin </w:t>
      </w:r>
      <w:ins w:id="115" w:author="Byron C Jaeger" w:date="2024-06-18T10:12:00Z">
        <w:r w:rsidR="00BF684F">
          <w:rPr>
            <w:rFonts w:ascii="Times New Roman" w:hAnsi="Times New Roman" w:cs="Times New Roman"/>
            <w:szCs w:val="22"/>
          </w:rPr>
          <w:t>(</w:t>
        </w:r>
      </w:ins>
      <w:del w:id="116" w:author="Byron C Jaeger" w:date="2024-06-18T10:12:00Z">
        <w:r w:rsidR="00DB24DF" w:rsidDel="00BF684F">
          <w:rPr>
            <w:rFonts w:ascii="Times New Roman" w:hAnsi="Times New Roman" w:cs="Times New Roman"/>
            <w:szCs w:val="22"/>
          </w:rPr>
          <w:delText>[</w:delText>
        </w:r>
      </w:del>
      <w:r w:rsidR="00DB24DF">
        <w:rPr>
          <w:rFonts w:ascii="Times New Roman" w:hAnsi="Times New Roman" w:cs="Times New Roman"/>
          <w:szCs w:val="22"/>
        </w:rPr>
        <w:t>HbA1c</w:t>
      </w:r>
      <w:del w:id="117" w:author="Byron C Jaeger" w:date="2024-06-18T10:12:00Z">
        <w:r w:rsidR="00DB24DF" w:rsidDel="00BF684F">
          <w:rPr>
            <w:rFonts w:ascii="Times New Roman" w:hAnsi="Times New Roman" w:cs="Times New Roman"/>
            <w:szCs w:val="22"/>
          </w:rPr>
          <w:delText>]</w:delText>
        </w:r>
        <w:r w:rsidR="0023252E" w:rsidDel="00BF684F">
          <w:rPr>
            <w:rFonts w:ascii="Times New Roman" w:hAnsi="Times New Roman" w:cs="Times New Roman"/>
            <w:szCs w:val="22"/>
          </w:rPr>
          <w:delText>)</w:delText>
        </w:r>
        <w:r w:rsidR="00DB24DF" w:rsidRPr="0063536C" w:rsidDel="00BF684F">
          <w:rPr>
            <w:rFonts w:ascii="Times New Roman" w:hAnsi="Times New Roman" w:cs="Times New Roman"/>
            <w:szCs w:val="22"/>
          </w:rPr>
          <w:delText xml:space="preserve">, </w:delText>
        </w:r>
      </w:del>
      <w:ins w:id="118" w:author="Byron C Jaeger" w:date="2024-06-18T10:12:00Z">
        <w:r w:rsidR="00BF684F">
          <w:rPr>
            <w:rFonts w:ascii="Times New Roman" w:hAnsi="Times New Roman" w:cs="Times New Roman"/>
            <w:szCs w:val="22"/>
          </w:rPr>
          <w:t>)</w:t>
        </w:r>
        <w:r w:rsidR="00BF684F" w:rsidRPr="0063536C">
          <w:rPr>
            <w:rFonts w:ascii="Times New Roman" w:hAnsi="Times New Roman" w:cs="Times New Roman"/>
            <w:szCs w:val="22"/>
          </w:rPr>
          <w:t xml:space="preserve">, </w:t>
        </w:r>
      </w:ins>
      <w:r w:rsidR="00DB24DF" w:rsidRPr="0063536C">
        <w:rPr>
          <w:rFonts w:ascii="Times New Roman" w:hAnsi="Times New Roman" w:cs="Times New Roman"/>
          <w:szCs w:val="22"/>
        </w:rPr>
        <w:t xml:space="preserve">body mass index, lipids, </w:t>
      </w:r>
      <w:ins w:id="119" w:author="Byron C Jaeger" w:date="2024-06-18T10:12:00Z">
        <w:r w:rsidR="00BF684F">
          <w:rPr>
            <w:rFonts w:ascii="Times New Roman" w:hAnsi="Times New Roman" w:cs="Times New Roman"/>
            <w:szCs w:val="22"/>
          </w:rPr>
          <w:t>age, sex</w:t>
        </w:r>
      </w:ins>
      <w:del w:id="120" w:author="Byron C Jaeger" w:date="2024-06-18T10:12:00Z">
        <w:r w:rsidR="00DB24DF" w:rsidRPr="0063536C" w:rsidDel="00BF684F">
          <w:rPr>
            <w:rFonts w:ascii="Times New Roman" w:hAnsi="Times New Roman" w:cs="Times New Roman"/>
            <w:szCs w:val="22"/>
          </w:rPr>
          <w:delText>blood pressure</w:delText>
        </w:r>
        <w:r w:rsidR="00DB24DF" w:rsidDel="00BF684F">
          <w:rPr>
            <w:rFonts w:ascii="Times New Roman" w:hAnsi="Times New Roman" w:cs="Times New Roman"/>
            <w:szCs w:val="22"/>
          </w:rPr>
          <w:delText>s [</w:delText>
        </w:r>
        <w:r w:rsidR="00DB24DF" w:rsidRPr="00DB24DF" w:rsidDel="00BF684F">
          <w:rPr>
            <w:rFonts w:ascii="Times New Roman" w:hAnsi="Times New Roman" w:cs="Times New Roman"/>
            <w:szCs w:val="22"/>
            <w:highlight w:val="yellow"/>
          </w:rPr>
          <w:delText>OTHE</w:delText>
        </w:r>
        <w:r w:rsidR="00DB24DF" w:rsidDel="00BF684F">
          <w:rPr>
            <w:rFonts w:ascii="Times New Roman" w:hAnsi="Times New Roman" w:cs="Times New Roman"/>
            <w:szCs w:val="22"/>
            <w:highlight w:val="yellow"/>
          </w:rPr>
          <w:delText>R</w:delText>
        </w:r>
        <w:r w:rsidR="00353104" w:rsidDel="00BF684F">
          <w:rPr>
            <w:rFonts w:ascii="Times New Roman" w:hAnsi="Times New Roman" w:cs="Times New Roman"/>
            <w:szCs w:val="22"/>
            <w:highlight w:val="yellow"/>
          </w:rPr>
          <w:delText xml:space="preserve"> variable groups or text</w:delText>
        </w:r>
        <w:r w:rsidR="00DB24DF" w:rsidDel="00BF684F">
          <w:rPr>
            <w:rFonts w:ascii="Times New Roman" w:hAnsi="Times New Roman" w:cs="Times New Roman"/>
            <w:szCs w:val="22"/>
            <w:highlight w:val="yellow"/>
          </w:rPr>
          <w:delText>?</w:delText>
        </w:r>
        <w:r w:rsidR="00DB24DF" w:rsidDel="00BF684F">
          <w:rPr>
            <w:rFonts w:ascii="Times New Roman" w:hAnsi="Times New Roman" w:cs="Times New Roman"/>
            <w:szCs w:val="22"/>
          </w:rPr>
          <w:delText>]</w:delText>
        </w:r>
      </w:del>
      <w:r w:rsidR="00C22868">
        <w:rPr>
          <w:rFonts w:ascii="Times New Roman" w:hAnsi="Times New Roman" w:cs="Times New Roman"/>
          <w:szCs w:val="22"/>
        </w:rPr>
        <w:t xml:space="preserve">, and </w:t>
      </w:r>
      <w:r w:rsidR="00DB24DF">
        <w:rPr>
          <w:rFonts w:ascii="Times New Roman" w:hAnsi="Times New Roman" w:cs="Times New Roman"/>
          <w:szCs w:val="22"/>
        </w:rPr>
        <w:t xml:space="preserve">DPP randomization arm. </w:t>
      </w:r>
      <w:commentRangeStart w:id="121"/>
      <w:r w:rsidR="00EC3BFE">
        <w:rPr>
          <w:rFonts w:ascii="Times New Roman" w:hAnsi="Times New Roman" w:cs="Times New Roman"/>
          <w:szCs w:val="22"/>
        </w:rPr>
        <w:t>Between cohorts, continuous variables were harmonized to similar units and categorical variables to similar categorical definitions.</w:t>
      </w:r>
      <w:commentRangeEnd w:id="121"/>
      <w:r w:rsidR="00BF684F">
        <w:rPr>
          <w:rStyle w:val="CommentReference"/>
        </w:rPr>
        <w:commentReference w:id="121"/>
      </w:r>
    </w:p>
    <w:p w14:paraId="20696260" w14:textId="77777777" w:rsidR="00EC3BFE" w:rsidRDefault="00EC3BFE" w:rsidP="00D43EE7">
      <w:pPr>
        <w:spacing w:line="480" w:lineRule="auto"/>
        <w:rPr>
          <w:rFonts w:ascii="Times New Roman" w:hAnsi="Times New Roman" w:cs="Times New Roman"/>
          <w:szCs w:val="22"/>
        </w:rPr>
      </w:pPr>
    </w:p>
    <w:p w14:paraId="6B1ABDA9" w14:textId="77777777" w:rsidR="00EF0956" w:rsidRPr="001E1C0F" w:rsidRDefault="00EF0956" w:rsidP="00EF0956">
      <w:pPr>
        <w:spacing w:line="480" w:lineRule="auto"/>
        <w:rPr>
          <w:rFonts w:ascii="Times New Roman" w:hAnsi="Times New Roman" w:cs="Times New Roman"/>
          <w:szCs w:val="22"/>
        </w:rPr>
      </w:pPr>
      <w:commentRangeStart w:id="122"/>
      <w:r>
        <w:rPr>
          <w:rFonts w:ascii="Times New Roman" w:hAnsi="Times New Roman" w:cs="Times New Roman"/>
          <w:szCs w:val="22"/>
        </w:rPr>
        <w:t xml:space="preserve">Primary Outcome: </w:t>
      </w:r>
      <w:r w:rsidRPr="001E1C0F">
        <w:rPr>
          <w:rFonts w:ascii="Times New Roman" w:hAnsi="Times New Roman" w:cs="Times New Roman"/>
          <w:szCs w:val="22"/>
        </w:rPr>
        <w:t>Diabetes Ascertainment</w:t>
      </w:r>
      <w:commentRangeEnd w:id="122"/>
      <w:r w:rsidR="00BF684F">
        <w:rPr>
          <w:rStyle w:val="CommentReference"/>
        </w:rPr>
        <w:commentReference w:id="122"/>
      </w:r>
    </w:p>
    <w:p w14:paraId="7BEAEE95" w14:textId="33F6264E" w:rsidR="00EF0956" w:rsidRPr="006C563C" w:rsidRDefault="00EF0956" w:rsidP="00EF0956">
      <w:pPr>
        <w:spacing w:line="480" w:lineRule="auto"/>
        <w:rPr>
          <w:rFonts w:ascii="Times New Roman" w:hAnsi="Times New Roman" w:cs="Times New Roman"/>
          <w:b/>
          <w:bCs/>
          <w:szCs w:val="22"/>
        </w:rPr>
      </w:pPr>
      <w:r>
        <w:rPr>
          <w:rFonts w:ascii="Times New Roman" w:hAnsi="Times New Roman" w:cs="Times New Roman"/>
        </w:rPr>
        <w:t>The primary outcome was incident diabetes, assumed to primarily be type 2 diabetes. I</w:t>
      </w:r>
      <w:r w:rsidRPr="001E1C0F">
        <w:rPr>
          <w:rFonts w:ascii="Times New Roman" w:hAnsi="Times New Roman" w:cs="Times New Roman"/>
        </w:rPr>
        <w:t>n the DPP</w:t>
      </w:r>
      <w:r>
        <w:rPr>
          <w:rFonts w:ascii="Times New Roman" w:hAnsi="Times New Roman" w:cs="Times New Roman"/>
        </w:rPr>
        <w:t>,</w:t>
      </w:r>
      <w:r w:rsidRPr="001E1C0F">
        <w:rPr>
          <w:rFonts w:ascii="Times New Roman" w:hAnsi="Times New Roman" w:cs="Times New Roman"/>
        </w:rPr>
        <w:t xml:space="preserve"> diagnosis of </w:t>
      </w:r>
      <w:r>
        <w:rPr>
          <w:rFonts w:ascii="Times New Roman" w:hAnsi="Times New Roman" w:cs="Times New Roman"/>
        </w:rPr>
        <w:t>type 2 diabetes was</w:t>
      </w:r>
      <w:r w:rsidRPr="001E1C0F">
        <w:rPr>
          <w:rFonts w:ascii="Times New Roman" w:hAnsi="Times New Roman" w:cs="Times New Roman"/>
        </w:rPr>
        <w:t xml:space="preserve"> ascertained and defined by semi-annual measurement of FPG ≥126 mg/dl and </w:t>
      </w:r>
      <w:r>
        <w:rPr>
          <w:rFonts w:ascii="Times New Roman" w:hAnsi="Times New Roman" w:cs="Times New Roman"/>
        </w:rPr>
        <w:t xml:space="preserve">annual post 75-gram </w:t>
      </w:r>
      <w:commentRangeStart w:id="123"/>
      <w:r>
        <w:rPr>
          <w:rFonts w:ascii="Times New Roman" w:hAnsi="Times New Roman" w:cs="Times New Roman"/>
        </w:rPr>
        <w:t>OGTT</w:t>
      </w:r>
      <w:r w:rsidRPr="001E1C0F">
        <w:rPr>
          <w:rFonts w:ascii="Times New Roman" w:hAnsi="Times New Roman" w:cs="Times New Roman"/>
        </w:rPr>
        <w:t xml:space="preserve"> </w:t>
      </w:r>
      <w:commentRangeEnd w:id="123"/>
      <w:r w:rsidR="00BF684F">
        <w:rPr>
          <w:rStyle w:val="CommentReference"/>
        </w:rPr>
        <w:commentReference w:id="123"/>
      </w:r>
      <w:r w:rsidRPr="001E1C0F">
        <w:rPr>
          <w:rFonts w:ascii="Times New Roman" w:hAnsi="Times New Roman" w:cs="Times New Roman"/>
        </w:rPr>
        <w:t>2-hour glucose ≥200 mg/dl.</w:t>
      </w:r>
      <w:r w:rsidRPr="001E1C0F">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Pr="001E1C0F">
        <w:rPr>
          <w:rFonts w:ascii="Times New Roman" w:hAnsi="Times New Roman" w:cs="Times New Roman"/>
        </w:rPr>
        <w:instrText xml:space="preserve"> ADDIN EN.CITE </w:instrText>
      </w:r>
      <w:r w:rsidRPr="001E1C0F">
        <w:rPr>
          <w:rFonts w:ascii="Times New Roman" w:hAnsi="Times New Roman" w:cs="Times New Roman"/>
        </w:rPr>
        <w:fldChar w:fldCharType="begin">
          <w:fldData xml:space="preserve">PEVuZE5vdGU+PENpdGU+PEF1dGhvcj5EaWFiZXRlcyBQcmV2ZW50aW9uIFByb2dyYW0gUmVzZWFy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</w:fldData>
        </w:fldChar>
      </w:r>
      <w:r w:rsidRPr="001E1C0F">
        <w:rPr>
          <w:rFonts w:ascii="Times New Roman" w:hAnsi="Times New Roman" w:cs="Times New Roman"/>
        </w:rPr>
        <w:instrText xml:space="preserve"> ADDIN EN.CITE.DATA </w:instrText>
      </w:r>
      <w:r w:rsidRPr="001E1C0F">
        <w:rPr>
          <w:rFonts w:ascii="Times New Roman" w:hAnsi="Times New Roman" w:cs="Times New Roman"/>
        </w:rPr>
      </w:r>
      <w:r w:rsidRPr="001E1C0F">
        <w:rPr>
          <w:rFonts w:ascii="Times New Roman" w:hAnsi="Times New Roman" w:cs="Times New Roman"/>
        </w:rPr>
        <w:fldChar w:fldCharType="end"/>
      </w:r>
      <w:r w:rsidRPr="001E1C0F">
        <w:rPr>
          <w:rFonts w:ascii="Times New Roman" w:hAnsi="Times New Roman" w:cs="Times New Roman"/>
        </w:rPr>
      </w:r>
      <w:r w:rsidRPr="001E1C0F">
        <w:rPr>
          <w:rFonts w:ascii="Times New Roman" w:hAnsi="Times New Roman" w:cs="Times New Roman"/>
        </w:rPr>
        <w:fldChar w:fldCharType="separate"/>
      </w:r>
      <w:r w:rsidRPr="001E1C0F">
        <w:rPr>
          <w:rFonts w:ascii="Times New Roman" w:hAnsi="Times New Roman" w:cs="Times New Roman"/>
          <w:noProof/>
          <w:vertAlign w:val="superscript"/>
        </w:rPr>
        <w:t>1</w:t>
      </w:r>
      <w:r w:rsidRPr="001E1C0F">
        <w:rPr>
          <w:rFonts w:ascii="Times New Roman" w:hAnsi="Times New Roman" w:cs="Times New Roman"/>
        </w:rPr>
        <w:fldChar w:fldCharType="end"/>
      </w:r>
      <w:r>
        <w:rPr>
          <w:rFonts w:ascii="Times New Roman" w:hAnsi="Times New Roman" w:cs="Times New Roman"/>
        </w:rPr>
        <w:t xml:space="preserve"> In MESA, </w:t>
      </w:r>
      <w:r w:rsidRPr="006C563C">
        <w:rPr>
          <w:rFonts w:ascii="Times New Roman" w:hAnsi="Times New Roman" w:cs="Times New Roman"/>
        </w:rPr>
        <w:t xml:space="preserve">diabetes was defined </w:t>
      </w:r>
      <w:r>
        <w:rPr>
          <w:rFonts w:ascii="Times New Roman" w:hAnsi="Times New Roman" w:cs="Times New Roman"/>
        </w:rPr>
        <w:t xml:space="preserve">at each study exam as </w:t>
      </w:r>
      <w:r w:rsidRPr="006C563C">
        <w:rPr>
          <w:rFonts w:ascii="Times New Roman" w:hAnsi="Times New Roman" w:cs="Times New Roman"/>
        </w:rPr>
        <w:t>new use of insulin or oral hypoglycemic medications or FPG ≥126 mg/dl.</w:t>
      </w:r>
      <w:r w:rsidRPr="006C563C">
        <w:rPr>
          <w:rFonts w:ascii="Times New Roman" w:hAnsi="Times New Roman" w:cs="Times New Roman"/>
        </w:rPr>
        <w:fldChar w:fldCharType="begin">
          <w:fldData xml:space="preserve">PEVuZE5vdGU+PENpdGU+PEF1dGhvcj5CYW5ja3M8L0F1dGhvcj48WWVhcj4yMDE2PC9ZZWFyPjxS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</w:fldData>
        </w:fldChar>
      </w:r>
      <w:r w:rsidR="00201DDF">
        <w:rPr>
          <w:rFonts w:ascii="Times New Roman" w:hAnsi="Times New Roman" w:cs="Times New Roman"/>
        </w:rPr>
        <w:instrText xml:space="preserve"> ADDIN EN.CITE </w:instrText>
      </w:r>
      <w:r w:rsidR="00201DDF">
        <w:rPr>
          <w:rFonts w:ascii="Times New Roman" w:hAnsi="Times New Roman" w:cs="Times New Roman"/>
        </w:rPr>
        <w:fldChar w:fldCharType="begin">
          <w:fldData xml:space="preserve">PEVuZE5vdGU+PENpdGU+PEF1dGhvcj5CYW5ja3M8L0F1dGhvcj48WWVhcj4yMDE2PC9ZZWFyPjxS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</w:fldData>
        </w:fldChar>
      </w:r>
      <w:r w:rsidR="00201DDF">
        <w:rPr>
          <w:rFonts w:ascii="Times New Roman" w:hAnsi="Times New Roman" w:cs="Times New Roman"/>
        </w:rPr>
        <w:instrText xml:space="preserve"> ADDIN EN.CITE.DATA </w:instrText>
      </w:r>
      <w:r w:rsidR="00201DDF">
        <w:rPr>
          <w:rFonts w:ascii="Times New Roman" w:hAnsi="Times New Roman" w:cs="Times New Roman"/>
        </w:rPr>
      </w:r>
      <w:r w:rsidR="00201DDF">
        <w:rPr>
          <w:rFonts w:ascii="Times New Roman" w:hAnsi="Times New Roman" w:cs="Times New Roman"/>
        </w:rPr>
        <w:fldChar w:fldCharType="end"/>
      </w:r>
      <w:r w:rsidRPr="006C563C">
        <w:rPr>
          <w:rFonts w:ascii="Times New Roman" w:hAnsi="Times New Roman" w:cs="Times New Roman"/>
        </w:rPr>
      </w:r>
      <w:r w:rsidRPr="006C563C">
        <w:rPr>
          <w:rFonts w:ascii="Times New Roman" w:hAnsi="Times New Roman" w:cs="Times New Roman"/>
        </w:rPr>
        <w:fldChar w:fldCharType="separate"/>
      </w:r>
      <w:r w:rsidR="00201DDF" w:rsidRPr="00201DDF">
        <w:rPr>
          <w:rFonts w:ascii="Times New Roman" w:hAnsi="Times New Roman" w:cs="Times New Roman"/>
          <w:noProof/>
          <w:vertAlign w:val="superscript"/>
        </w:rPr>
        <w:t>16,17</w:t>
      </w:r>
      <w:r w:rsidRPr="006C563C">
        <w:rPr>
          <w:rFonts w:ascii="Times New Roman" w:hAnsi="Times New Roman" w:cs="Times New Roman"/>
        </w:rPr>
        <w:fldChar w:fldCharType="end"/>
      </w:r>
      <w:r w:rsidRPr="006C563C">
        <w:rPr>
          <w:rFonts w:ascii="Times New Roman" w:hAnsi="Times New Roman" w:cs="Times New Roman"/>
        </w:rPr>
        <w:t xml:space="preserve"> </w:t>
      </w:r>
    </w:p>
    <w:p w14:paraId="2EADEB8E" w14:textId="77777777" w:rsidR="00EC3BFE" w:rsidRDefault="00EC3BFE" w:rsidP="00D43EE7">
      <w:pPr>
        <w:spacing w:line="480" w:lineRule="auto"/>
        <w:rPr>
          <w:rFonts w:ascii="Times New Roman" w:hAnsi="Times New Roman" w:cs="Times New Roman"/>
          <w:szCs w:val="22"/>
        </w:rPr>
      </w:pPr>
    </w:p>
    <w:p w14:paraId="636571F4" w14:textId="709F69E2" w:rsidR="00DA5206" w:rsidRDefault="00DA5206" w:rsidP="00D43EE7">
      <w:pPr>
        <w:spacing w:line="480" w:lineRule="auto"/>
        <w:rPr>
          <w:rFonts w:ascii="Times New Roman" w:hAnsi="Times New Roman" w:cs="Times New Roman"/>
          <w:szCs w:val="22"/>
        </w:rPr>
      </w:pPr>
      <w:r w:rsidRPr="00DA5206">
        <w:rPr>
          <w:rFonts w:ascii="Times New Roman" w:hAnsi="Times New Roman" w:cs="Times New Roman"/>
          <w:szCs w:val="22"/>
        </w:rPr>
        <w:t>Statistical Analysis</w:t>
      </w:r>
    </w:p>
    <w:p w14:paraId="5F1920B7" w14:textId="46573EF0" w:rsidR="00DA5206" w:rsidDel="0028335A" w:rsidRDefault="0028335A" w:rsidP="00D43EE7">
      <w:pPr>
        <w:spacing w:line="480" w:lineRule="auto"/>
        <w:rPr>
          <w:del w:id="124" w:author="Byron C Jaeger" w:date="2024-06-19T14:45:00Z"/>
          <w:rFonts w:ascii="Times New Roman" w:hAnsi="Times New Roman" w:cs="Times New Roman"/>
          <w:szCs w:val="22"/>
        </w:rPr>
      </w:pPr>
      <w:ins w:id="125" w:author="Byron C Jaeger" w:date="2024-06-19T14:46:00Z">
        <w:r>
          <w:rPr>
            <w:rFonts w:ascii="Times New Roman" w:hAnsi="Times New Roman" w:cs="Times New Roman"/>
            <w:szCs w:val="22"/>
          </w:rPr>
          <w:t xml:space="preserve">Participant characteristics were summarized </w:t>
        </w:r>
      </w:ins>
      <w:ins w:id="126" w:author="Byron C Jaeger" w:date="2024-06-19T14:47:00Z">
        <w:r>
          <w:rPr>
            <w:rFonts w:ascii="Times New Roman" w:hAnsi="Times New Roman" w:cs="Times New Roman"/>
            <w:szCs w:val="22"/>
          </w:rPr>
          <w:t xml:space="preserve">overall and </w:t>
        </w:r>
      </w:ins>
      <w:ins w:id="127" w:author="Byron C Jaeger" w:date="2024-06-19T14:46:00Z">
        <w:r>
          <w:rPr>
            <w:rFonts w:ascii="Times New Roman" w:hAnsi="Times New Roman" w:cs="Times New Roman"/>
            <w:szCs w:val="22"/>
          </w:rPr>
          <w:t xml:space="preserve">among DPP and MESA participants, </w:t>
        </w:r>
      </w:ins>
      <w:ins w:id="128" w:author="Byron C Jaeger" w:date="2024-06-19T14:47:00Z">
        <w:r>
          <w:rPr>
            <w:rFonts w:ascii="Times New Roman" w:hAnsi="Times New Roman" w:cs="Times New Roman"/>
            <w:szCs w:val="22"/>
          </w:rPr>
          <w:t>separately. Continuous variables were summarized using mean (standard deviation) or median (25</w:t>
        </w:r>
        <w:r w:rsidRPr="0028335A">
          <w:rPr>
            <w:rFonts w:ascii="Times New Roman" w:hAnsi="Times New Roman" w:cs="Times New Roman"/>
            <w:szCs w:val="22"/>
            <w:vertAlign w:val="superscript"/>
            <w:rPrChange w:id="129" w:author="Byron C Jaeger" w:date="2024-06-19T14:47:00Z">
              <w:rPr>
                <w:rFonts w:ascii="Times New Roman" w:hAnsi="Times New Roman" w:cs="Times New Roman"/>
                <w:szCs w:val="22"/>
              </w:rPr>
            </w:rPrChange>
          </w:rPr>
          <w:t>th</w:t>
        </w:r>
        <w:r>
          <w:rPr>
            <w:rFonts w:ascii="Times New Roman" w:hAnsi="Times New Roman" w:cs="Times New Roman"/>
            <w:szCs w:val="22"/>
          </w:rPr>
          <w:t>, 75</w:t>
        </w:r>
        <w:r w:rsidRPr="0028335A">
          <w:rPr>
            <w:rFonts w:ascii="Times New Roman" w:hAnsi="Times New Roman" w:cs="Times New Roman"/>
            <w:szCs w:val="22"/>
            <w:vertAlign w:val="superscript"/>
            <w:rPrChange w:id="130" w:author="Byron C Jaeger" w:date="2024-06-19T14:47:00Z">
              <w:rPr>
                <w:rFonts w:ascii="Times New Roman" w:hAnsi="Times New Roman" w:cs="Times New Roman"/>
                <w:szCs w:val="22"/>
              </w:rPr>
            </w:rPrChange>
          </w:rPr>
          <w:t>th</w:t>
        </w:r>
        <w:r>
          <w:rPr>
            <w:rFonts w:ascii="Times New Roman" w:hAnsi="Times New Roman" w:cs="Times New Roman"/>
            <w:szCs w:val="22"/>
          </w:rPr>
          <w:t xml:space="preserve"> percentile) and categorical variables were summarized using percentage.</w:t>
        </w:r>
      </w:ins>
      <w:moveFromRangeStart w:id="131" w:author="Byron C Jaeger" w:date="2024-06-19T14:44:00Z" w:name="move169700683"/>
      <w:moveFrom w:id="132" w:author="Byron C Jaeger" w:date="2024-06-19T14:44:00Z">
        <w:del w:id="133" w:author="Byron C Jaeger" w:date="2024-06-19T14:45:00Z">
          <w:r w:rsidR="00AC5991" w:rsidDel="0028335A">
            <w:rPr>
              <w:rFonts w:ascii="Times New Roman" w:hAnsi="Times New Roman" w:cs="Times New Roman"/>
              <w:szCs w:val="22"/>
            </w:rPr>
            <w:delText xml:space="preserve">DPP participants randomized to the troglitazone arm (n=584) and who met the definition of diabetes via FPG or HbA1c (n=441) were excluded. </w:delText>
          </w:r>
          <w:r w:rsidR="007E6F54" w:rsidDel="0028335A">
            <w:rPr>
              <w:rFonts w:ascii="Times New Roman" w:hAnsi="Times New Roman" w:cs="Times New Roman"/>
              <w:szCs w:val="22"/>
            </w:rPr>
            <w:delText xml:space="preserve">The DPP </w:delText>
          </w:r>
          <w:r w:rsidR="00A3555F" w:rsidDel="0028335A">
            <w:rPr>
              <w:rFonts w:ascii="Times New Roman" w:hAnsi="Times New Roman" w:cs="Times New Roman"/>
              <w:szCs w:val="22"/>
            </w:rPr>
            <w:delText xml:space="preserve">sample (n=2640) </w:delText>
          </w:r>
          <w:r w:rsidR="007E6F54" w:rsidDel="0028335A">
            <w:rPr>
              <w:rFonts w:ascii="Times New Roman" w:hAnsi="Times New Roman" w:cs="Times New Roman"/>
              <w:szCs w:val="22"/>
            </w:rPr>
            <w:delText xml:space="preserve">included individuals who met the definition of prediabetes via both fasting and 2-hour post OGTT glucose. </w:delText>
          </w:r>
        </w:del>
      </w:moveFrom>
      <w:moveFromRangeEnd w:id="131"/>
      <w:del w:id="134" w:author="Byron C Jaeger" w:date="2024-06-19T14:45:00Z">
        <w:r w:rsidR="008335DA" w:rsidDel="0028335A">
          <w:rPr>
            <w:rFonts w:ascii="Times New Roman" w:hAnsi="Times New Roman" w:cs="Times New Roman"/>
            <w:szCs w:val="22"/>
          </w:rPr>
          <w:delText>Normal</w:delText>
        </w:r>
        <w:r w:rsidR="004C345E" w:rsidDel="0028335A">
          <w:rPr>
            <w:rFonts w:ascii="Times New Roman" w:hAnsi="Times New Roman" w:cs="Times New Roman"/>
            <w:szCs w:val="22"/>
          </w:rPr>
          <w:delText xml:space="preserve"> fasting glucose (FPG&lt;100 mg/dl)</w:delText>
        </w:r>
        <w:r w:rsidR="008335DA" w:rsidDel="0028335A">
          <w:rPr>
            <w:rFonts w:ascii="Times New Roman" w:hAnsi="Times New Roman" w:cs="Times New Roman"/>
            <w:szCs w:val="22"/>
          </w:rPr>
          <w:delText>, prediabetes</w:delText>
        </w:r>
        <w:r w:rsidR="004C345E" w:rsidDel="0028335A">
          <w:rPr>
            <w:rFonts w:ascii="Times New Roman" w:hAnsi="Times New Roman" w:cs="Times New Roman"/>
            <w:szCs w:val="22"/>
          </w:rPr>
          <w:delText xml:space="preserve"> (FPG 100-125 mg/dl)</w:delText>
        </w:r>
        <w:r w:rsidR="008335DA" w:rsidDel="0028335A">
          <w:rPr>
            <w:rFonts w:ascii="Times New Roman" w:hAnsi="Times New Roman" w:cs="Times New Roman"/>
            <w:szCs w:val="22"/>
          </w:rPr>
          <w:delText xml:space="preserve">, and diabetes </w:delText>
        </w:r>
        <w:r w:rsidR="004C345E" w:rsidDel="0028335A">
          <w:rPr>
            <w:rFonts w:ascii="Times New Roman" w:hAnsi="Times New Roman" w:cs="Times New Roman"/>
            <w:szCs w:val="22"/>
          </w:rPr>
          <w:delText xml:space="preserve">(FPG≥126 mg/dL or use of diabetes medications) status </w:delText>
        </w:r>
        <w:r w:rsidR="008335DA" w:rsidDel="0028335A">
          <w:rPr>
            <w:rFonts w:ascii="Times New Roman" w:hAnsi="Times New Roman" w:cs="Times New Roman"/>
            <w:szCs w:val="22"/>
          </w:rPr>
          <w:delText xml:space="preserve">were determined at </w:delText>
        </w:r>
        <w:r w:rsidR="004C345E" w:rsidDel="0028335A">
          <w:rPr>
            <w:rFonts w:ascii="Times New Roman" w:hAnsi="Times New Roman" w:cs="Times New Roman"/>
            <w:szCs w:val="22"/>
          </w:rPr>
          <w:delText xml:space="preserve">each </w:delText>
        </w:r>
        <w:r w:rsidR="008335DA" w:rsidDel="0028335A">
          <w:rPr>
            <w:rFonts w:ascii="Times New Roman" w:hAnsi="Times New Roman" w:cs="Times New Roman"/>
            <w:szCs w:val="22"/>
          </w:rPr>
          <w:delText xml:space="preserve">MESA </w:delText>
        </w:r>
        <w:r w:rsidR="004C345E" w:rsidDel="0028335A">
          <w:rPr>
            <w:rFonts w:ascii="Times New Roman" w:hAnsi="Times New Roman" w:cs="Times New Roman"/>
            <w:szCs w:val="22"/>
          </w:rPr>
          <w:delText xml:space="preserve">exam. At </w:delText>
        </w:r>
        <w:r w:rsidR="00FF565C" w:rsidDel="0028335A">
          <w:rPr>
            <w:rFonts w:ascii="Times New Roman" w:hAnsi="Times New Roman" w:cs="Times New Roman"/>
            <w:szCs w:val="22"/>
          </w:rPr>
          <w:delText xml:space="preserve">MESA </w:delText>
        </w:r>
        <w:r w:rsidR="004C345E" w:rsidDel="0028335A">
          <w:rPr>
            <w:rFonts w:ascii="Times New Roman" w:hAnsi="Times New Roman" w:cs="Times New Roman"/>
            <w:szCs w:val="22"/>
          </w:rPr>
          <w:delText xml:space="preserve">exam 2, HbA1c was assessed and used to supplement these classifications. OGTT was not performed in MESA. </w:delText>
        </w:r>
      </w:del>
      <w:moveFromRangeStart w:id="135" w:author="Byron C Jaeger" w:date="2024-06-19T14:44:00Z" w:name="move169700714"/>
      <w:moveFrom w:id="136" w:author="Byron C Jaeger" w:date="2024-06-19T14:44:00Z">
        <w:del w:id="137" w:author="Byron C Jaeger" w:date="2024-06-19T14:45:00Z">
          <w:r w:rsidR="008335DA" w:rsidDel="0028335A">
            <w:rPr>
              <w:rFonts w:ascii="Times New Roman" w:hAnsi="Times New Roman" w:cs="Times New Roman"/>
              <w:szCs w:val="22"/>
            </w:rPr>
            <w:delText>P</w:delText>
          </w:r>
          <w:r w:rsidR="007E6F54" w:rsidDel="0028335A">
            <w:rPr>
              <w:rFonts w:ascii="Times New Roman" w:hAnsi="Times New Roman" w:cs="Times New Roman"/>
              <w:szCs w:val="22"/>
            </w:rPr>
            <w:delText>articipants</w:delText>
          </w:r>
          <w:r w:rsidR="008335DA" w:rsidDel="0028335A">
            <w:rPr>
              <w:rFonts w:ascii="Times New Roman" w:hAnsi="Times New Roman" w:cs="Times New Roman"/>
              <w:szCs w:val="22"/>
            </w:rPr>
            <w:delText xml:space="preserve"> from MESA</w:delText>
          </w:r>
          <w:r w:rsidR="007E6F54" w:rsidDel="0028335A">
            <w:rPr>
              <w:rFonts w:ascii="Times New Roman" w:hAnsi="Times New Roman" w:cs="Times New Roman"/>
              <w:szCs w:val="22"/>
            </w:rPr>
            <w:delText xml:space="preserve"> </w:delText>
          </w:r>
          <w:r w:rsidR="008335DA" w:rsidDel="0028335A">
            <w:rPr>
              <w:rFonts w:ascii="Times New Roman" w:hAnsi="Times New Roman" w:cs="Times New Roman"/>
              <w:szCs w:val="22"/>
            </w:rPr>
            <w:delText>were included if they had</w:delText>
          </w:r>
          <w:r w:rsidR="007E6F54" w:rsidDel="0028335A">
            <w:rPr>
              <w:rFonts w:ascii="Times New Roman" w:hAnsi="Times New Roman" w:cs="Times New Roman"/>
              <w:szCs w:val="22"/>
            </w:rPr>
            <w:delText xml:space="preserve"> prediabetes </w:delText>
          </w:r>
          <w:r w:rsidR="008335DA" w:rsidDel="0028335A">
            <w:rPr>
              <w:rFonts w:ascii="Times New Roman" w:hAnsi="Times New Roman" w:cs="Times New Roman"/>
              <w:szCs w:val="22"/>
            </w:rPr>
            <w:delText xml:space="preserve">identified at </w:delText>
          </w:r>
          <w:r w:rsidR="00F51DED" w:rsidDel="0028335A">
            <w:rPr>
              <w:rFonts w:ascii="Times New Roman" w:hAnsi="Times New Roman" w:cs="Times New Roman"/>
              <w:szCs w:val="22"/>
            </w:rPr>
            <w:delText>exam 1</w:delText>
          </w:r>
          <w:r w:rsidR="008335DA" w:rsidDel="0028335A">
            <w:rPr>
              <w:rFonts w:ascii="Times New Roman" w:hAnsi="Times New Roman" w:cs="Times New Roman"/>
              <w:szCs w:val="22"/>
            </w:rPr>
            <w:delText xml:space="preserve"> or exam 2</w:delText>
          </w:r>
          <w:r w:rsidR="004C345E" w:rsidDel="0028335A">
            <w:rPr>
              <w:rFonts w:ascii="Times New Roman" w:hAnsi="Times New Roman" w:cs="Times New Roman"/>
              <w:szCs w:val="22"/>
            </w:rPr>
            <w:delText xml:space="preserve"> (if not identified at </w:delText>
          </w:r>
          <w:r w:rsidR="00F51DED" w:rsidDel="0028335A">
            <w:rPr>
              <w:rFonts w:ascii="Times New Roman" w:hAnsi="Times New Roman" w:cs="Times New Roman"/>
              <w:szCs w:val="22"/>
            </w:rPr>
            <w:delText>exam 1</w:delText>
          </w:r>
          <w:r w:rsidR="004C345E" w:rsidDel="0028335A">
            <w:rPr>
              <w:rFonts w:ascii="Times New Roman" w:hAnsi="Times New Roman" w:cs="Times New Roman"/>
              <w:szCs w:val="22"/>
            </w:rPr>
            <w:delText>)</w:delText>
          </w:r>
          <w:r w:rsidR="007E6F54" w:rsidDel="0028335A">
            <w:rPr>
              <w:rFonts w:ascii="Times New Roman" w:hAnsi="Times New Roman" w:cs="Times New Roman"/>
              <w:szCs w:val="22"/>
            </w:rPr>
            <w:delText xml:space="preserve">. </w:delText>
          </w:r>
          <w:r w:rsidR="00FF565C" w:rsidDel="0028335A">
            <w:rPr>
              <w:rFonts w:ascii="Times New Roman" w:hAnsi="Times New Roman" w:cs="Times New Roman"/>
              <w:szCs w:val="22"/>
            </w:rPr>
            <w:delText xml:space="preserve">The exam at which prediabetes was first identified was considered baseline for the risk prediction analysis. </w:delText>
          </w:r>
          <w:r w:rsidR="00EE3F0A" w:rsidDel="0028335A">
            <w:rPr>
              <w:rFonts w:ascii="Times New Roman" w:hAnsi="Times New Roman" w:cs="Times New Roman"/>
              <w:szCs w:val="22"/>
            </w:rPr>
            <w:delText>Individuals</w:delText>
          </w:r>
          <w:r w:rsidR="007E6F54" w:rsidDel="0028335A">
            <w:rPr>
              <w:rFonts w:ascii="Times New Roman" w:hAnsi="Times New Roman" w:cs="Times New Roman"/>
              <w:szCs w:val="22"/>
            </w:rPr>
            <w:delText xml:space="preserve"> </w:delText>
          </w:r>
          <w:r w:rsidR="008335DA" w:rsidDel="0028335A">
            <w:rPr>
              <w:rFonts w:ascii="Times New Roman" w:hAnsi="Times New Roman" w:cs="Times New Roman"/>
              <w:szCs w:val="22"/>
            </w:rPr>
            <w:delText xml:space="preserve">with </w:delText>
          </w:r>
          <w:r w:rsidR="004C345E" w:rsidDel="0028335A">
            <w:rPr>
              <w:rFonts w:ascii="Times New Roman" w:hAnsi="Times New Roman" w:cs="Times New Roman"/>
              <w:szCs w:val="22"/>
            </w:rPr>
            <w:delText xml:space="preserve">normal </w:delText>
          </w:r>
          <w:r w:rsidR="008335DA" w:rsidDel="0028335A">
            <w:rPr>
              <w:rFonts w:ascii="Times New Roman" w:hAnsi="Times New Roman" w:cs="Times New Roman"/>
              <w:szCs w:val="22"/>
            </w:rPr>
            <w:delText>glucose</w:delText>
          </w:r>
          <w:r w:rsidR="004C345E" w:rsidDel="0028335A">
            <w:rPr>
              <w:rFonts w:ascii="Times New Roman" w:hAnsi="Times New Roman" w:cs="Times New Roman"/>
              <w:szCs w:val="22"/>
            </w:rPr>
            <w:delText xml:space="preserve"> status</w:delText>
          </w:r>
          <w:r w:rsidR="008335DA" w:rsidDel="0028335A">
            <w:rPr>
              <w:rFonts w:ascii="Times New Roman" w:hAnsi="Times New Roman" w:cs="Times New Roman"/>
              <w:szCs w:val="22"/>
            </w:rPr>
            <w:delText xml:space="preserve"> and </w:delText>
          </w:r>
          <w:r w:rsidR="00E178CA" w:rsidDel="0028335A">
            <w:rPr>
              <w:rFonts w:ascii="Times New Roman" w:hAnsi="Times New Roman" w:cs="Times New Roman"/>
              <w:szCs w:val="22"/>
            </w:rPr>
            <w:delText xml:space="preserve">diabetes </w:delText>
          </w:r>
          <w:r w:rsidR="00FF565C" w:rsidDel="0028335A">
            <w:rPr>
              <w:rFonts w:ascii="Times New Roman" w:hAnsi="Times New Roman" w:cs="Times New Roman"/>
              <w:szCs w:val="22"/>
            </w:rPr>
            <w:delText>at</w:delText>
          </w:r>
          <w:r w:rsidR="00F51DED" w:rsidDel="0028335A">
            <w:rPr>
              <w:rFonts w:ascii="Times New Roman" w:hAnsi="Times New Roman" w:cs="Times New Roman"/>
              <w:szCs w:val="22"/>
            </w:rPr>
            <w:delText xml:space="preserve"> </w:delText>
          </w:r>
          <w:r w:rsidR="00FF565C" w:rsidDel="0028335A">
            <w:rPr>
              <w:rFonts w:ascii="Times New Roman" w:hAnsi="Times New Roman" w:cs="Times New Roman"/>
              <w:szCs w:val="22"/>
            </w:rPr>
            <w:delText xml:space="preserve">MESA </w:delText>
          </w:r>
          <w:r w:rsidR="00F51DED" w:rsidDel="0028335A">
            <w:rPr>
              <w:rFonts w:ascii="Times New Roman" w:hAnsi="Times New Roman" w:cs="Times New Roman"/>
              <w:szCs w:val="22"/>
            </w:rPr>
            <w:delText>exams 1 and 2</w:delText>
          </w:r>
          <w:r w:rsidR="00E178CA" w:rsidDel="0028335A">
            <w:rPr>
              <w:rFonts w:ascii="Times New Roman" w:hAnsi="Times New Roman" w:cs="Times New Roman"/>
              <w:szCs w:val="22"/>
            </w:rPr>
            <w:delText xml:space="preserve"> were excluded from the validation sample.</w:delText>
          </w:r>
          <w:r w:rsidR="00E878F4" w:rsidDel="0028335A">
            <w:rPr>
              <w:rFonts w:ascii="Times New Roman" w:hAnsi="Times New Roman" w:cs="Times New Roman"/>
              <w:szCs w:val="22"/>
            </w:rPr>
            <w:delText xml:space="preserve"> This resulted in an analytic sample for MESA of n=</w:delText>
          </w:r>
          <w:r w:rsidR="008335DA" w:rsidDel="0028335A">
            <w:rPr>
              <w:rFonts w:ascii="Times New Roman" w:hAnsi="Times New Roman" w:cs="Times New Roman"/>
              <w:szCs w:val="22"/>
            </w:rPr>
            <w:delText>2104</w:delText>
          </w:r>
          <w:r w:rsidR="00E878F4" w:rsidDel="0028335A">
            <w:rPr>
              <w:rFonts w:ascii="Times New Roman" w:hAnsi="Times New Roman" w:cs="Times New Roman"/>
              <w:szCs w:val="22"/>
            </w:rPr>
            <w:delText>.</w:delText>
          </w:r>
        </w:del>
      </w:moveFrom>
      <w:moveFromRangeEnd w:id="135"/>
    </w:p>
    <w:p w14:paraId="3FEADA7A" w14:textId="77777777" w:rsidR="0028335A" w:rsidRDefault="0028335A" w:rsidP="00D43EE7">
      <w:pPr>
        <w:spacing w:line="480" w:lineRule="auto"/>
        <w:rPr>
          <w:ins w:id="138" w:author="Byron C Jaeger" w:date="2024-06-19T14:57:00Z"/>
          <w:rFonts w:ascii="Times New Roman" w:hAnsi="Times New Roman" w:cs="Times New Roman"/>
          <w:szCs w:val="22"/>
        </w:rPr>
      </w:pPr>
    </w:p>
    <w:p w14:paraId="69A1EAFC" w14:textId="77777777" w:rsidR="00A324DE" w:rsidRDefault="00A324DE" w:rsidP="00D43EE7">
      <w:pPr>
        <w:spacing w:line="480" w:lineRule="auto"/>
        <w:rPr>
          <w:ins w:id="139" w:author="Byron C Jaeger" w:date="2024-06-19T14:48:00Z"/>
          <w:rFonts w:ascii="Times New Roman" w:hAnsi="Times New Roman" w:cs="Times New Roman"/>
          <w:szCs w:val="22"/>
        </w:rPr>
      </w:pPr>
    </w:p>
    <w:p w14:paraId="5E4BDC3C" w14:textId="469A50E3" w:rsidR="00353104" w:rsidDel="0028335A" w:rsidRDefault="0028335A" w:rsidP="00D43EE7">
      <w:pPr>
        <w:spacing w:line="480" w:lineRule="auto"/>
        <w:rPr>
          <w:del w:id="140" w:author="Byron C Jaeger" w:date="2024-06-19T14:48:00Z"/>
          <w:rFonts w:ascii="Times New Roman" w:hAnsi="Times New Roman" w:cs="Times New Roman"/>
          <w:szCs w:val="22"/>
        </w:rPr>
      </w:pPr>
      <w:ins w:id="141" w:author="Byron C Jaeger" w:date="2024-06-19T14:48:00Z">
        <w:r>
          <w:rPr>
            <w:rFonts w:ascii="Times New Roman" w:hAnsi="Times New Roman" w:cs="Times New Roman"/>
            <w:szCs w:val="22"/>
          </w:rPr>
          <w:t>Cox regression was applied to develop a risk prediction model for incident type 2 diabetes among DPP participants. The model inc</w:t>
        </w:r>
      </w:ins>
      <w:ins w:id="142" w:author="Byron C Jaeger" w:date="2024-06-19T14:49:00Z">
        <w:r>
          <w:rPr>
            <w:rFonts w:ascii="Times New Roman" w:hAnsi="Times New Roman" w:cs="Times New Roman"/>
            <w:szCs w:val="22"/>
          </w:rPr>
          <w:t>luded main effects for FPG, HbA1c</w:t>
        </w:r>
        <w:r w:rsidRPr="0063536C">
          <w:rPr>
            <w:rFonts w:ascii="Times New Roman" w:hAnsi="Times New Roman" w:cs="Times New Roman"/>
            <w:szCs w:val="22"/>
          </w:rPr>
          <w:t xml:space="preserve">, body mass index, lipids, </w:t>
        </w:r>
        <w:r>
          <w:rPr>
            <w:rFonts w:ascii="Times New Roman" w:hAnsi="Times New Roman" w:cs="Times New Roman"/>
            <w:szCs w:val="22"/>
          </w:rPr>
          <w:t>age, sex, and DPP randomization arm, with ad</w:t>
        </w:r>
      </w:ins>
      <w:ins w:id="143" w:author="Byron C Jaeger" w:date="2024-06-19T14:50:00Z">
        <w:r>
          <w:rPr>
            <w:rFonts w:ascii="Times New Roman" w:hAnsi="Times New Roman" w:cs="Times New Roman"/>
            <w:szCs w:val="22"/>
          </w:rPr>
          <w:t xml:space="preserve">ditional pairwise interactions between randomization arm and </w:t>
        </w:r>
      </w:ins>
      <w:ins w:id="144" w:author="Byron C Jaeger" w:date="2024-06-19T14:51:00Z">
        <w:r w:rsidRPr="00D43EE7">
          <w:rPr>
            <w:rFonts w:ascii="Times New Roman" w:hAnsi="Times New Roman" w:cs="Times New Roman"/>
          </w:rPr>
          <w:t>age, F</w:t>
        </w:r>
        <w:r>
          <w:rPr>
            <w:rFonts w:ascii="Times New Roman" w:hAnsi="Times New Roman" w:cs="Times New Roman"/>
          </w:rPr>
          <w:t>P</w:t>
        </w:r>
        <w:r w:rsidRPr="00D43EE7">
          <w:rPr>
            <w:rFonts w:ascii="Times New Roman" w:hAnsi="Times New Roman" w:cs="Times New Roman"/>
          </w:rPr>
          <w:t>G, and BMI</w:t>
        </w:r>
        <w:r>
          <w:rPr>
            <w:rFonts w:ascii="Times New Roman" w:hAnsi="Times New Roman" w:cs="Times New Roman"/>
          </w:rPr>
          <w:t>.</w:t>
        </w:r>
      </w:ins>
      <w:ins w:id="145" w:author="Byron C Jaeger" w:date="2024-06-20T22:50:00Z">
        <w:r w:rsidR="008648D0">
          <w:rPr>
            <w:rFonts w:ascii="Times New Roman" w:hAnsi="Times New Roman" w:cs="Times New Roman"/>
          </w:rPr>
          <w:t xml:space="preserve"> </w:t>
        </w:r>
      </w:ins>
      <w:ins w:id="146" w:author="Byron C Jaeger" w:date="2024-06-20T22:51:00Z">
        <w:r w:rsidR="008648D0">
          <w:rPr>
            <w:rFonts w:ascii="Times New Roman" w:hAnsi="Times New Roman" w:cs="Times New Roman"/>
          </w:rPr>
          <w:t>To evaluate the utility of individuali</w:t>
        </w:r>
      </w:ins>
      <w:ins w:id="147" w:author="Byron C Jaeger" w:date="2024-06-20T22:52:00Z">
        <w:r w:rsidR="008648D0">
          <w:rPr>
            <w:rFonts w:ascii="Times New Roman" w:hAnsi="Times New Roman" w:cs="Times New Roman"/>
          </w:rPr>
          <w:t>zing risk predictions</w:t>
        </w:r>
      </w:ins>
      <w:ins w:id="148" w:author="Byron C Jaeger" w:date="2024-06-20T22:50:00Z">
        <w:r w:rsidR="008648D0">
          <w:rPr>
            <w:rFonts w:ascii="Times New Roman" w:hAnsi="Times New Roman" w:cs="Times New Roman"/>
          </w:rPr>
          <w:t xml:space="preserve">, a ‘non-individualized’ model was </w:t>
        </w:r>
      </w:ins>
      <w:ins w:id="149" w:author="Byron C Jaeger" w:date="2024-06-20T22:51:00Z">
        <w:r w:rsidR="008648D0">
          <w:rPr>
            <w:rFonts w:ascii="Times New Roman" w:hAnsi="Times New Roman" w:cs="Times New Roman"/>
          </w:rPr>
          <w:t xml:space="preserve">developed using the same main effects </w:t>
        </w:r>
      </w:ins>
      <w:ins w:id="150" w:author="Byron C Jaeger" w:date="2024-06-20T22:52:00Z">
        <w:r w:rsidR="008648D0">
          <w:rPr>
            <w:rFonts w:ascii="Times New Roman" w:hAnsi="Times New Roman" w:cs="Times New Roman"/>
          </w:rPr>
          <w:t xml:space="preserve">as the individualized model </w:t>
        </w:r>
      </w:ins>
      <w:ins w:id="151" w:author="Byron C Jaeger" w:date="2024-06-20T22:51:00Z">
        <w:r w:rsidR="008648D0">
          <w:rPr>
            <w:rFonts w:ascii="Times New Roman" w:hAnsi="Times New Roman" w:cs="Times New Roman"/>
          </w:rPr>
          <w:t>but without the pairwise interactions.</w:t>
        </w:r>
      </w:ins>
      <w:ins w:id="152" w:author="Byron C Jaeger" w:date="2024-06-19T14:51:00Z">
        <w:r>
          <w:rPr>
            <w:rFonts w:ascii="Times New Roman" w:hAnsi="Times New Roman" w:cs="Times New Roman"/>
          </w:rPr>
          <w:t xml:space="preserve"> </w:t>
        </w:r>
      </w:ins>
      <w:ins w:id="153" w:author="Byron C Jaeger" w:date="2024-06-20T22:52:00Z">
        <w:r w:rsidR="008648D0">
          <w:rPr>
            <w:rFonts w:ascii="Times New Roman" w:hAnsi="Times New Roman" w:cs="Times New Roman"/>
          </w:rPr>
          <w:t>Both</w:t>
        </w:r>
      </w:ins>
      <w:ins w:id="154" w:author="Byron C Jaeger" w:date="2024-06-19T14:52:00Z">
        <w:r>
          <w:rPr>
            <w:rFonts w:ascii="Times New Roman" w:hAnsi="Times New Roman" w:cs="Times New Roman"/>
          </w:rPr>
          <w:t xml:space="preserve"> model</w:t>
        </w:r>
      </w:ins>
      <w:ins w:id="155" w:author="Byron C Jaeger" w:date="2024-06-20T22:52:00Z">
        <w:r w:rsidR="008648D0">
          <w:rPr>
            <w:rFonts w:ascii="Times New Roman" w:hAnsi="Times New Roman" w:cs="Times New Roman"/>
          </w:rPr>
          <w:t xml:space="preserve"> specifications</w:t>
        </w:r>
      </w:ins>
      <w:ins w:id="156" w:author="Byron C Jaeger" w:date="2024-06-19T14:52:00Z">
        <w:r>
          <w:rPr>
            <w:rFonts w:ascii="Times New Roman" w:hAnsi="Times New Roman" w:cs="Times New Roman"/>
          </w:rPr>
          <w:t xml:space="preserve"> </w:t>
        </w:r>
      </w:ins>
      <w:ins w:id="157" w:author="Byron C Jaeger" w:date="2024-06-20T22:52:00Z">
        <w:r w:rsidR="008648D0">
          <w:rPr>
            <w:rFonts w:ascii="Times New Roman" w:hAnsi="Times New Roman" w:cs="Times New Roman"/>
          </w:rPr>
          <w:t xml:space="preserve">were </w:t>
        </w:r>
      </w:ins>
      <w:ins w:id="158" w:author="Byron C Jaeger" w:date="2024-06-19T14:52:00Z">
        <w:r>
          <w:rPr>
            <w:rFonts w:ascii="Times New Roman" w:hAnsi="Times New Roman" w:cs="Times New Roman"/>
          </w:rPr>
          <w:t>internally validated using 10-fold cross validation among DPP participants. Briefly, each DPP participant was assigned to 1 ‘fold’. Then, each fold was set aside</w:t>
        </w:r>
      </w:ins>
      <w:ins w:id="159" w:author="Byron C Jaeger" w:date="2024-06-19T14:53:00Z">
        <w:r>
          <w:rPr>
            <w:rFonts w:ascii="Times New Roman" w:hAnsi="Times New Roman" w:cs="Times New Roman"/>
          </w:rPr>
          <w:t xml:space="preserve"> as a temporary validation set, while the other 9 folds were used to train the model</w:t>
        </w:r>
      </w:ins>
      <w:ins w:id="160" w:author="Byron C Jaeger" w:date="2024-06-20T22:54:00Z">
        <w:r w:rsidR="008648D0">
          <w:rPr>
            <w:rFonts w:ascii="Times New Roman" w:hAnsi="Times New Roman" w:cs="Times New Roman"/>
          </w:rPr>
          <w:t>s</w:t>
        </w:r>
      </w:ins>
      <w:ins w:id="161" w:author="Byron C Jaeger" w:date="2024-06-19T14:54:00Z">
        <w:r>
          <w:rPr>
            <w:rFonts w:ascii="Times New Roman" w:hAnsi="Times New Roman" w:cs="Times New Roman"/>
          </w:rPr>
          <w:t xml:space="preserve"> specified above</w:t>
        </w:r>
      </w:ins>
      <w:ins w:id="162" w:author="Byron C Jaeger" w:date="2024-06-19T14:53:00Z">
        <w:r>
          <w:rPr>
            <w:rFonts w:ascii="Times New Roman" w:hAnsi="Times New Roman" w:cs="Times New Roman"/>
          </w:rPr>
          <w:t>. After fitting the model</w:t>
        </w:r>
      </w:ins>
      <w:ins w:id="163" w:author="Byron C Jaeger" w:date="2024-06-20T22:54:00Z">
        <w:r w:rsidR="008648D0">
          <w:rPr>
            <w:rFonts w:ascii="Times New Roman" w:hAnsi="Times New Roman" w:cs="Times New Roman"/>
          </w:rPr>
          <w:t>s</w:t>
        </w:r>
      </w:ins>
      <w:ins w:id="164" w:author="Byron C Jaeger" w:date="2024-06-19T14:53:00Z">
        <w:r>
          <w:rPr>
            <w:rFonts w:ascii="Times New Roman" w:hAnsi="Times New Roman" w:cs="Times New Roman"/>
          </w:rPr>
          <w:t xml:space="preserve"> to 9 folds, </w:t>
        </w:r>
      </w:ins>
      <w:ins w:id="165" w:author="Byron C Jaeger" w:date="2024-06-20T22:54:00Z">
        <w:r w:rsidR="008648D0">
          <w:rPr>
            <w:rFonts w:ascii="Times New Roman" w:hAnsi="Times New Roman" w:cs="Times New Roman"/>
          </w:rPr>
          <w:t xml:space="preserve">their </w:t>
        </w:r>
      </w:ins>
      <w:ins w:id="166" w:author="Byron C Jaeger" w:date="2024-06-19T14:53:00Z">
        <w:r>
          <w:rPr>
            <w:rFonts w:ascii="Times New Roman" w:hAnsi="Times New Roman" w:cs="Times New Roman"/>
          </w:rPr>
          <w:t>3-year risk predictions for DPP participants in the temporary validation</w:t>
        </w:r>
      </w:ins>
      <w:ins w:id="167" w:author="Byron C Jaeger" w:date="2024-06-20T22:54:00Z">
        <w:r w:rsidR="008648D0">
          <w:rPr>
            <w:rFonts w:ascii="Times New Roman" w:hAnsi="Times New Roman" w:cs="Times New Roman"/>
          </w:rPr>
          <w:t xml:space="preserve"> set</w:t>
        </w:r>
      </w:ins>
      <w:ins w:id="168" w:author="Byron C Jaeger" w:date="2024-06-19T14:53:00Z">
        <w:r>
          <w:rPr>
            <w:rFonts w:ascii="Times New Roman" w:hAnsi="Times New Roman" w:cs="Times New Roman"/>
          </w:rPr>
          <w:t xml:space="preserve"> </w:t>
        </w:r>
      </w:ins>
      <w:ins w:id="169" w:author="Byron C Jaeger" w:date="2024-06-19T14:56:00Z">
        <w:r w:rsidR="00A324DE">
          <w:rPr>
            <w:rFonts w:ascii="Times New Roman" w:hAnsi="Times New Roman" w:cs="Times New Roman"/>
          </w:rPr>
          <w:t xml:space="preserve">were </w:t>
        </w:r>
        <w:r w:rsidR="00A324DE">
          <w:rPr>
            <w:rFonts w:ascii="Times New Roman" w:hAnsi="Times New Roman" w:cs="Times New Roman"/>
          </w:rPr>
          <w:lastRenderedPageBreak/>
          <w:t>evaluated.</w:t>
        </w:r>
      </w:ins>
      <w:ins w:id="170" w:author="Byron C Jaeger" w:date="2024-06-19T14:57:00Z">
        <w:r w:rsidR="00A324DE">
          <w:rPr>
            <w:rFonts w:ascii="Times New Roman" w:hAnsi="Times New Roman" w:cs="Times New Roman"/>
          </w:rPr>
          <w:t xml:space="preserve"> After internal validation, </w:t>
        </w:r>
      </w:ins>
      <w:ins w:id="171" w:author="Byron C Jaeger" w:date="2024-06-20T22:54:00Z">
        <w:r w:rsidR="008648D0">
          <w:rPr>
            <w:rFonts w:ascii="Times New Roman" w:hAnsi="Times New Roman" w:cs="Times New Roman"/>
          </w:rPr>
          <w:t xml:space="preserve">both </w:t>
        </w:r>
      </w:ins>
      <w:ins w:id="172" w:author="Byron C Jaeger" w:date="2024-06-19T14:58:00Z">
        <w:r w:rsidR="00A324DE">
          <w:rPr>
            <w:rFonts w:ascii="Times New Roman" w:hAnsi="Times New Roman" w:cs="Times New Roman"/>
          </w:rPr>
          <w:t>model</w:t>
        </w:r>
      </w:ins>
      <w:ins w:id="173" w:author="Byron C Jaeger" w:date="2024-06-20T22:55:00Z">
        <w:r w:rsidR="008648D0">
          <w:rPr>
            <w:rFonts w:ascii="Times New Roman" w:hAnsi="Times New Roman" w:cs="Times New Roman"/>
          </w:rPr>
          <w:t xml:space="preserve"> </w:t>
        </w:r>
      </w:ins>
      <w:ins w:id="174" w:author="Byron C Jaeger" w:date="2024-06-20T22:54:00Z">
        <w:r w:rsidR="008648D0">
          <w:rPr>
            <w:rFonts w:ascii="Times New Roman" w:hAnsi="Times New Roman" w:cs="Times New Roman"/>
          </w:rPr>
          <w:t>s</w:t>
        </w:r>
      </w:ins>
      <w:ins w:id="175" w:author="Byron C Jaeger" w:date="2024-06-20T22:55:00Z">
        <w:r w:rsidR="008648D0">
          <w:rPr>
            <w:rFonts w:ascii="Times New Roman" w:hAnsi="Times New Roman" w:cs="Times New Roman"/>
          </w:rPr>
          <w:t>pecifications</w:t>
        </w:r>
      </w:ins>
      <w:ins w:id="176" w:author="Byron C Jaeger" w:date="2024-06-19T14:58:00Z">
        <w:r w:rsidR="00A324DE">
          <w:rPr>
            <w:rFonts w:ascii="Times New Roman" w:hAnsi="Times New Roman" w:cs="Times New Roman"/>
          </w:rPr>
          <w:t xml:space="preserve"> </w:t>
        </w:r>
      </w:ins>
      <w:ins w:id="177" w:author="Byron C Jaeger" w:date="2024-06-20T22:54:00Z">
        <w:r w:rsidR="008648D0">
          <w:rPr>
            <w:rFonts w:ascii="Times New Roman" w:hAnsi="Times New Roman" w:cs="Times New Roman"/>
          </w:rPr>
          <w:t xml:space="preserve">were </w:t>
        </w:r>
      </w:ins>
      <w:ins w:id="178" w:author="Byron C Jaeger" w:date="2024-06-19T14:58:00Z">
        <w:r w:rsidR="00A324DE">
          <w:rPr>
            <w:rFonts w:ascii="Times New Roman" w:hAnsi="Times New Roman" w:cs="Times New Roman"/>
          </w:rPr>
          <w:t>fitted to the entire DPP sample</w:t>
        </w:r>
      </w:ins>
      <w:ins w:id="179" w:author="Byron C Jaeger" w:date="2024-06-20T22:55:00Z">
        <w:r w:rsidR="008648D0">
          <w:rPr>
            <w:rFonts w:ascii="Times New Roman" w:hAnsi="Times New Roman" w:cs="Times New Roman"/>
          </w:rPr>
          <w:t>, and</w:t>
        </w:r>
      </w:ins>
      <w:ins w:id="180" w:author="Byron C Jaeger" w:date="2024-06-20T22:40:00Z">
        <w:r w:rsidR="0020127B">
          <w:rPr>
            <w:rFonts w:ascii="Times New Roman" w:hAnsi="Times New Roman" w:cs="Times New Roman"/>
          </w:rPr>
          <w:t xml:space="preserve"> </w:t>
        </w:r>
      </w:ins>
      <w:ins w:id="181" w:author="Byron C Jaeger" w:date="2024-06-19T14:58:00Z">
        <w:r w:rsidR="00A324DE">
          <w:rPr>
            <w:rFonts w:ascii="Times New Roman" w:hAnsi="Times New Roman" w:cs="Times New Roman"/>
          </w:rPr>
          <w:t xml:space="preserve">3-year risk predictions </w:t>
        </w:r>
      </w:ins>
      <w:ins w:id="182" w:author="Byron C Jaeger" w:date="2024-06-20T22:41:00Z">
        <w:r w:rsidR="0020127B">
          <w:rPr>
            <w:rFonts w:ascii="Times New Roman" w:hAnsi="Times New Roman" w:cs="Times New Roman"/>
          </w:rPr>
          <w:t>from the</w:t>
        </w:r>
      </w:ins>
      <w:ins w:id="183" w:author="Byron C Jaeger" w:date="2024-06-20T22:55:00Z">
        <w:r w:rsidR="008648D0">
          <w:rPr>
            <w:rFonts w:ascii="Times New Roman" w:hAnsi="Times New Roman" w:cs="Times New Roman"/>
          </w:rPr>
          <w:t>se</w:t>
        </w:r>
      </w:ins>
      <w:ins w:id="184" w:author="Byron C Jaeger" w:date="2024-06-20T22:41:00Z">
        <w:r w:rsidR="0020127B">
          <w:rPr>
            <w:rFonts w:ascii="Times New Roman" w:hAnsi="Times New Roman" w:cs="Times New Roman"/>
          </w:rPr>
          <w:t xml:space="preserve"> </w:t>
        </w:r>
      </w:ins>
      <w:ins w:id="185" w:author="Byron C Jaeger" w:date="2024-06-20T22:55:00Z">
        <w:r w:rsidR="008648D0">
          <w:rPr>
            <w:rFonts w:ascii="Times New Roman" w:hAnsi="Times New Roman" w:cs="Times New Roman"/>
          </w:rPr>
          <w:t>“</w:t>
        </w:r>
      </w:ins>
      <w:ins w:id="186" w:author="Byron C Jaeger" w:date="2024-06-20T22:41:00Z">
        <w:r w:rsidR="0020127B">
          <w:rPr>
            <w:rFonts w:ascii="Times New Roman" w:hAnsi="Times New Roman" w:cs="Times New Roman"/>
          </w:rPr>
          <w:t>final</w:t>
        </w:r>
      </w:ins>
      <w:ins w:id="187" w:author="Byron C Jaeger" w:date="2024-06-20T22:55:00Z">
        <w:r w:rsidR="008648D0">
          <w:rPr>
            <w:rFonts w:ascii="Times New Roman" w:hAnsi="Times New Roman" w:cs="Times New Roman"/>
          </w:rPr>
          <w:t>”</w:t>
        </w:r>
      </w:ins>
      <w:ins w:id="188" w:author="Byron C Jaeger" w:date="2024-06-20T22:41:00Z">
        <w:r w:rsidR="0020127B">
          <w:rPr>
            <w:rFonts w:ascii="Times New Roman" w:hAnsi="Times New Roman" w:cs="Times New Roman"/>
          </w:rPr>
          <w:t xml:space="preserve"> prediction model</w:t>
        </w:r>
      </w:ins>
      <w:ins w:id="189" w:author="Byron C Jaeger" w:date="2024-06-20T22:55:00Z">
        <w:r w:rsidR="008648D0">
          <w:rPr>
            <w:rFonts w:ascii="Times New Roman" w:hAnsi="Times New Roman" w:cs="Times New Roman"/>
          </w:rPr>
          <w:t>s</w:t>
        </w:r>
      </w:ins>
      <w:ins w:id="190" w:author="Byron C Jaeger" w:date="2024-06-20T22:41:00Z">
        <w:r w:rsidR="0020127B">
          <w:rPr>
            <w:rFonts w:ascii="Times New Roman" w:hAnsi="Times New Roman" w:cs="Times New Roman"/>
          </w:rPr>
          <w:t xml:space="preserve"> </w:t>
        </w:r>
      </w:ins>
      <w:ins w:id="191" w:author="Byron C Jaeger" w:date="2024-06-19T14:58:00Z">
        <w:r w:rsidR="00A324DE">
          <w:rPr>
            <w:rFonts w:ascii="Times New Roman" w:hAnsi="Times New Roman" w:cs="Times New Roman"/>
          </w:rPr>
          <w:t>were externally validated among MESA participants.</w:t>
        </w:r>
      </w:ins>
      <w:ins w:id="192" w:author="Byron C Jaeger" w:date="2024-06-19T14:59:00Z">
        <w:r w:rsidR="00A324DE">
          <w:rPr>
            <w:rFonts w:ascii="Times New Roman" w:hAnsi="Times New Roman" w:cs="Times New Roman"/>
          </w:rPr>
          <w:t xml:space="preserve"> For both internal and external evaluation, predictions were evaluated in terms of discrimination, calibration, and net benefit.</w:t>
        </w:r>
      </w:ins>
    </w:p>
    <w:p w14:paraId="1200C2EA" w14:textId="69E11500" w:rsidR="00DA5206" w:rsidDel="0028335A" w:rsidRDefault="00353104" w:rsidP="00D43EE7">
      <w:pPr>
        <w:spacing w:line="480" w:lineRule="auto"/>
        <w:rPr>
          <w:del w:id="193" w:author="Byron C Jaeger" w:date="2024-06-19T14:48:00Z"/>
          <w:rFonts w:ascii="Times New Roman" w:hAnsi="Times New Roman" w:cs="Times New Roman"/>
          <w:szCs w:val="22"/>
        </w:rPr>
      </w:pPr>
      <w:del w:id="194" w:author="Byron C Jaeger" w:date="2024-06-19T14:48:00Z">
        <w:r w:rsidRPr="00353104" w:rsidDel="0028335A">
          <w:rPr>
            <w:rFonts w:ascii="Times New Roman" w:hAnsi="Times New Roman" w:cs="Times New Roman"/>
            <w:szCs w:val="22"/>
            <w:highlight w:val="yellow"/>
          </w:rPr>
          <w:delText>[Byron</w:delText>
        </w:r>
        <w:r w:rsidR="000E3772" w:rsidDel="0028335A">
          <w:rPr>
            <w:rFonts w:ascii="Times New Roman" w:hAnsi="Times New Roman" w:cs="Times New Roman"/>
            <w:szCs w:val="22"/>
            <w:highlight w:val="yellow"/>
          </w:rPr>
          <w:delText>:</w:delText>
        </w:r>
        <w:r w:rsidRPr="00353104" w:rsidDel="0028335A">
          <w:rPr>
            <w:rFonts w:ascii="Times New Roman" w:hAnsi="Times New Roman" w:cs="Times New Roman"/>
            <w:szCs w:val="22"/>
            <w:highlight w:val="yellow"/>
          </w:rPr>
          <w:delText xml:space="preserve"> </w:delText>
        </w:r>
        <w:r w:rsidR="00D6592B" w:rsidDel="0028335A">
          <w:rPr>
            <w:rFonts w:ascii="Times New Roman" w:hAnsi="Times New Roman" w:cs="Times New Roman"/>
            <w:szCs w:val="22"/>
            <w:highlight w:val="yellow"/>
          </w:rPr>
          <w:delText xml:space="preserve">Risk Prediction Model </w:delText>
        </w:r>
        <w:r w:rsidRPr="00353104" w:rsidDel="0028335A">
          <w:rPr>
            <w:rFonts w:ascii="Times New Roman" w:hAnsi="Times New Roman" w:cs="Times New Roman"/>
            <w:szCs w:val="22"/>
            <w:highlight w:val="yellow"/>
          </w:rPr>
          <w:delText>Methods]</w:delText>
        </w:r>
      </w:del>
    </w:p>
    <w:p w14:paraId="756BEA0E" w14:textId="77777777" w:rsidR="00D6592B" w:rsidDel="00A324DE" w:rsidRDefault="00D6592B" w:rsidP="00D43EE7">
      <w:pPr>
        <w:spacing w:line="480" w:lineRule="auto"/>
        <w:rPr>
          <w:del w:id="195" w:author="Byron C Jaeger" w:date="2024-06-19T14:57:00Z"/>
          <w:rFonts w:ascii="Times New Roman" w:hAnsi="Times New Roman" w:cs="Times New Roman"/>
          <w:szCs w:val="22"/>
        </w:rPr>
      </w:pPr>
    </w:p>
    <w:p w14:paraId="468DA4EE" w14:textId="77777777" w:rsidR="00A324DE" w:rsidRDefault="00A324DE" w:rsidP="00D43EE7">
      <w:pPr>
        <w:spacing w:line="480" w:lineRule="auto"/>
        <w:rPr>
          <w:ins w:id="196" w:author="Byron C Jaeger" w:date="2024-06-19T14:57:00Z"/>
          <w:rFonts w:ascii="Times New Roman" w:hAnsi="Times New Roman" w:cs="Times New Roman"/>
          <w:szCs w:val="22"/>
        </w:rPr>
      </w:pPr>
    </w:p>
    <w:p w14:paraId="3A248FF2" w14:textId="77777777" w:rsidR="00A324DE" w:rsidRDefault="00A324DE" w:rsidP="00D43EE7">
      <w:pPr>
        <w:spacing w:line="480" w:lineRule="auto"/>
        <w:rPr>
          <w:ins w:id="197" w:author="Byron C Jaeger" w:date="2024-06-19T14:48:00Z"/>
          <w:rFonts w:ascii="Times New Roman" w:hAnsi="Times New Roman" w:cs="Times New Roman"/>
          <w:szCs w:val="22"/>
        </w:rPr>
      </w:pPr>
    </w:p>
    <w:p w14:paraId="674E79E0" w14:textId="6CA64455" w:rsidR="009221FE" w:rsidRDefault="004316B8" w:rsidP="00D43EE7">
      <w:pPr>
        <w:spacing w:line="480" w:lineRule="auto"/>
        <w:rPr>
          <w:rFonts w:ascii="Times New Roman" w:hAnsi="Times New Roman" w:cs="Times New Roman"/>
          <w:szCs w:val="22"/>
        </w:rPr>
      </w:pPr>
      <w:r>
        <w:rPr>
          <w:rFonts w:ascii="Times New Roman" w:hAnsi="Times New Roman" w:cs="Times New Roman"/>
          <w:szCs w:val="22"/>
        </w:rPr>
        <w:t>T</w:t>
      </w:r>
      <w:r w:rsidR="00D6592B">
        <w:rPr>
          <w:rFonts w:ascii="Times New Roman" w:hAnsi="Times New Roman" w:cs="Times New Roman"/>
          <w:szCs w:val="22"/>
        </w:rPr>
        <w:t xml:space="preserve">he </w:t>
      </w:r>
      <w:r w:rsidR="00D6592B" w:rsidRPr="00D6592B">
        <w:rPr>
          <w:rFonts w:ascii="Times New Roman" w:hAnsi="Times New Roman" w:cs="Times New Roman"/>
          <w:szCs w:val="22"/>
        </w:rPr>
        <w:t xml:space="preserve">final </w:t>
      </w:r>
      <w:ins w:id="198" w:author="Byron C Jaeger" w:date="2024-06-20T22:55:00Z">
        <w:r w:rsidR="008648D0">
          <w:rPr>
            <w:rFonts w:ascii="Times New Roman" w:hAnsi="Times New Roman" w:cs="Times New Roman"/>
            <w:szCs w:val="22"/>
          </w:rPr>
          <w:t xml:space="preserve">individualized </w:t>
        </w:r>
      </w:ins>
      <w:del w:id="199" w:author="Byron C Jaeger" w:date="2024-06-20T22:43:00Z">
        <w:r w:rsidR="00DA7466" w:rsidRPr="00DA7466" w:rsidDel="0020127B">
          <w:rPr>
            <w:rFonts w:ascii="Times New Roman" w:hAnsi="Times New Roman" w:cs="Times New Roman"/>
            <w:szCs w:val="22"/>
          </w:rPr>
          <w:delText xml:space="preserve">individualized intervention effect </w:delText>
        </w:r>
        <w:r w:rsidR="00D6592B" w:rsidRPr="00D6592B" w:rsidDel="0020127B">
          <w:rPr>
            <w:rFonts w:ascii="Times New Roman" w:hAnsi="Times New Roman" w:cs="Times New Roman"/>
            <w:szCs w:val="22"/>
          </w:rPr>
          <w:delText xml:space="preserve">risk </w:delText>
        </w:r>
      </w:del>
      <w:r w:rsidR="00D6592B" w:rsidRPr="00D6592B">
        <w:rPr>
          <w:rFonts w:ascii="Times New Roman" w:hAnsi="Times New Roman" w:cs="Times New Roman"/>
          <w:szCs w:val="22"/>
        </w:rPr>
        <w:t xml:space="preserve">prediction model </w:t>
      </w:r>
      <w:del w:id="200" w:author="Byron C Jaeger" w:date="2024-06-20T22:55:00Z">
        <w:r w:rsidR="00D6592B" w:rsidRPr="00D6592B" w:rsidDel="008648D0">
          <w:rPr>
            <w:rFonts w:ascii="Times New Roman" w:hAnsi="Times New Roman" w:cs="Times New Roman"/>
            <w:szCs w:val="22"/>
          </w:rPr>
          <w:delText xml:space="preserve">formula </w:delText>
        </w:r>
      </w:del>
      <w:r>
        <w:rPr>
          <w:rFonts w:ascii="Times New Roman" w:hAnsi="Times New Roman" w:cs="Times New Roman"/>
          <w:szCs w:val="22"/>
        </w:rPr>
        <w:t xml:space="preserve">was used </w:t>
      </w:r>
      <w:r w:rsidR="00D6592B" w:rsidRPr="00D6592B">
        <w:rPr>
          <w:rFonts w:ascii="Times New Roman" w:hAnsi="Times New Roman" w:cs="Times New Roman"/>
          <w:szCs w:val="22"/>
        </w:rPr>
        <w:t xml:space="preserve">to </w:t>
      </w:r>
      <w:r w:rsidR="00D6592B">
        <w:rPr>
          <w:rFonts w:ascii="Times New Roman" w:hAnsi="Times New Roman" w:cs="Times New Roman"/>
          <w:szCs w:val="22"/>
        </w:rPr>
        <w:t>calculate</w:t>
      </w:r>
      <w:r w:rsidR="00D6592B" w:rsidRPr="00D6592B">
        <w:rPr>
          <w:rFonts w:ascii="Times New Roman" w:hAnsi="Times New Roman" w:cs="Times New Roman"/>
          <w:szCs w:val="22"/>
        </w:rPr>
        <w:t xml:space="preserve"> counterfactual risk (i.e. “what if” scenarios)</w:t>
      </w:r>
      <w:r w:rsidR="00D6592B">
        <w:rPr>
          <w:rFonts w:ascii="Times New Roman" w:hAnsi="Times New Roman" w:cs="Times New Roman"/>
          <w:szCs w:val="22"/>
        </w:rPr>
        <w:t xml:space="preserve"> for </w:t>
      </w:r>
      <w:ins w:id="201" w:author="Byron C Jaeger" w:date="2024-06-20T22:44:00Z">
        <w:r w:rsidR="0020127B">
          <w:rPr>
            <w:rFonts w:ascii="Times New Roman" w:hAnsi="Times New Roman" w:cs="Times New Roman"/>
            <w:szCs w:val="22"/>
          </w:rPr>
          <w:t xml:space="preserve">participants in </w:t>
        </w:r>
      </w:ins>
      <w:del w:id="202" w:author="Byron C Jaeger" w:date="2024-06-20T22:44:00Z">
        <w:r w:rsidR="00DA7466" w:rsidDel="0020127B">
          <w:rPr>
            <w:rFonts w:ascii="Times New Roman" w:hAnsi="Times New Roman" w:cs="Times New Roman"/>
            <w:szCs w:val="22"/>
          </w:rPr>
          <w:delText>everyone</w:delText>
        </w:r>
        <w:r w:rsidR="00D6592B" w:rsidDel="0020127B">
          <w:rPr>
            <w:rFonts w:ascii="Times New Roman" w:hAnsi="Times New Roman" w:cs="Times New Roman"/>
            <w:szCs w:val="22"/>
          </w:rPr>
          <w:delText xml:space="preserve"> </w:delText>
        </w:r>
      </w:del>
      <w:ins w:id="203" w:author="Byron C Jaeger" w:date="2024-06-20T22:44:00Z">
        <w:r w:rsidR="0020127B">
          <w:rPr>
            <w:rFonts w:ascii="Times New Roman" w:hAnsi="Times New Roman" w:cs="Times New Roman"/>
            <w:szCs w:val="22"/>
          </w:rPr>
          <w:t xml:space="preserve">DPP and MESA </w:t>
        </w:r>
      </w:ins>
      <w:r w:rsidR="00D6592B">
        <w:rPr>
          <w:rFonts w:ascii="Times New Roman" w:hAnsi="Times New Roman" w:cs="Times New Roman"/>
          <w:szCs w:val="22"/>
        </w:rPr>
        <w:t xml:space="preserve">to assess </w:t>
      </w:r>
      <w:ins w:id="204" w:author="Byron C Jaeger" w:date="2024-06-20T22:44:00Z">
        <w:r w:rsidR="0020127B">
          <w:rPr>
            <w:rFonts w:ascii="Times New Roman" w:hAnsi="Times New Roman" w:cs="Times New Roman"/>
            <w:szCs w:val="22"/>
          </w:rPr>
          <w:t xml:space="preserve">3-year </w:t>
        </w:r>
      </w:ins>
      <w:ins w:id="205" w:author="Byron C Jaeger" w:date="2024-06-20T22:45:00Z">
        <w:r w:rsidR="0020127B">
          <w:rPr>
            <w:rFonts w:ascii="Times New Roman" w:hAnsi="Times New Roman" w:cs="Times New Roman"/>
            <w:szCs w:val="22"/>
          </w:rPr>
          <w:t xml:space="preserve">predicted </w:t>
        </w:r>
      </w:ins>
      <w:del w:id="206" w:author="Byron C Jaeger" w:date="2024-06-20T22:45:00Z">
        <w:r w:rsidR="00D6592B" w:rsidDel="0020127B">
          <w:rPr>
            <w:rFonts w:ascii="Times New Roman" w:hAnsi="Times New Roman" w:cs="Times New Roman"/>
            <w:szCs w:val="22"/>
          </w:rPr>
          <w:delText>diabetes</w:delText>
        </w:r>
        <w:r w:rsidR="00D6592B" w:rsidRPr="00D6592B" w:rsidDel="0020127B">
          <w:rPr>
            <w:rFonts w:ascii="Times New Roman" w:hAnsi="Times New Roman" w:cs="Times New Roman"/>
            <w:szCs w:val="22"/>
          </w:rPr>
          <w:delText xml:space="preserve"> </w:delText>
        </w:r>
      </w:del>
      <w:r w:rsidR="00D6592B" w:rsidRPr="00D6592B">
        <w:rPr>
          <w:rFonts w:ascii="Times New Roman" w:hAnsi="Times New Roman" w:cs="Times New Roman"/>
          <w:szCs w:val="22"/>
        </w:rPr>
        <w:t xml:space="preserve">risk </w:t>
      </w:r>
      <w:ins w:id="207" w:author="Byron C Jaeger" w:date="2024-06-20T22:45:00Z">
        <w:r w:rsidR="0020127B">
          <w:rPr>
            <w:rFonts w:ascii="Times New Roman" w:hAnsi="Times New Roman" w:cs="Times New Roman"/>
            <w:szCs w:val="22"/>
          </w:rPr>
          <w:t xml:space="preserve">of incident diabetes </w:t>
        </w:r>
      </w:ins>
      <w:del w:id="208" w:author="Byron C Jaeger" w:date="2024-06-20T22:45:00Z">
        <w:r w:rsidR="00D6592B" w:rsidRPr="00D6592B" w:rsidDel="0020127B">
          <w:rPr>
            <w:rFonts w:ascii="Times New Roman" w:hAnsi="Times New Roman" w:cs="Times New Roman"/>
            <w:szCs w:val="22"/>
          </w:rPr>
          <w:delText xml:space="preserve">over 3 years if the participant </w:delText>
        </w:r>
        <w:r w:rsidR="00D6592B" w:rsidDel="0020127B">
          <w:rPr>
            <w:rFonts w:ascii="Times New Roman" w:hAnsi="Times New Roman" w:cs="Times New Roman"/>
            <w:szCs w:val="22"/>
          </w:rPr>
          <w:delText xml:space="preserve">were assigned </w:delText>
        </w:r>
        <w:r w:rsidR="00D6592B" w:rsidRPr="00D6592B" w:rsidDel="0020127B">
          <w:rPr>
            <w:rFonts w:ascii="Times New Roman" w:hAnsi="Times New Roman" w:cs="Times New Roman"/>
            <w:szCs w:val="22"/>
          </w:rPr>
          <w:delText xml:space="preserve">to </w:delText>
        </w:r>
        <w:r w:rsidR="00A937E4" w:rsidDel="0020127B">
          <w:rPr>
            <w:rFonts w:ascii="Times New Roman" w:hAnsi="Times New Roman" w:cs="Times New Roman"/>
            <w:szCs w:val="22"/>
          </w:rPr>
          <w:delText>any of the</w:delText>
        </w:r>
        <w:r w:rsidR="00D6592B" w:rsidDel="0020127B">
          <w:rPr>
            <w:rFonts w:ascii="Times New Roman" w:hAnsi="Times New Roman" w:cs="Times New Roman"/>
            <w:szCs w:val="22"/>
          </w:rPr>
          <w:delText xml:space="preserve"> </w:delText>
        </w:r>
      </w:del>
      <w:ins w:id="209" w:author="Byron C Jaeger" w:date="2024-06-20T22:45:00Z">
        <w:r w:rsidR="0020127B">
          <w:rPr>
            <w:rFonts w:ascii="Times New Roman" w:hAnsi="Times New Roman" w:cs="Times New Roman"/>
            <w:szCs w:val="22"/>
          </w:rPr>
          <w:t>conditional on the participant initiating lifestyle</w:t>
        </w:r>
      </w:ins>
      <w:ins w:id="210" w:author="Byron C Jaeger" w:date="2024-06-20T22:46:00Z">
        <w:r w:rsidR="0020127B">
          <w:rPr>
            <w:rFonts w:ascii="Times New Roman" w:hAnsi="Times New Roman" w:cs="Times New Roman"/>
            <w:szCs w:val="22"/>
          </w:rPr>
          <w:t xml:space="preserve">, </w:t>
        </w:r>
      </w:ins>
      <w:ins w:id="211" w:author="Byron C Jaeger" w:date="2024-06-20T22:45:00Z">
        <w:r w:rsidR="0020127B">
          <w:rPr>
            <w:rFonts w:ascii="Times New Roman" w:hAnsi="Times New Roman" w:cs="Times New Roman"/>
            <w:szCs w:val="22"/>
          </w:rPr>
          <w:t>metformin</w:t>
        </w:r>
      </w:ins>
      <w:ins w:id="212" w:author="Byron C Jaeger" w:date="2024-06-20T22:46:00Z">
        <w:r w:rsidR="0020127B">
          <w:rPr>
            <w:rFonts w:ascii="Times New Roman" w:hAnsi="Times New Roman" w:cs="Times New Roman"/>
            <w:szCs w:val="22"/>
          </w:rPr>
          <w:t>, or no</w:t>
        </w:r>
      </w:ins>
      <w:ins w:id="213" w:author="Byron C Jaeger" w:date="2024-06-20T22:45:00Z">
        <w:r w:rsidR="0020127B">
          <w:rPr>
            <w:rFonts w:ascii="Times New Roman" w:hAnsi="Times New Roman" w:cs="Times New Roman"/>
            <w:szCs w:val="22"/>
          </w:rPr>
          <w:t xml:space="preserve"> intervention</w:t>
        </w:r>
      </w:ins>
      <w:del w:id="214" w:author="Byron C Jaeger" w:date="2024-06-20T22:45:00Z">
        <w:r w:rsidR="00D6592B" w:rsidDel="0020127B">
          <w:rPr>
            <w:rFonts w:ascii="Times New Roman" w:hAnsi="Times New Roman" w:cs="Times New Roman"/>
            <w:szCs w:val="22"/>
          </w:rPr>
          <w:delText>intervention arms</w:delText>
        </w:r>
      </w:del>
      <w:r w:rsidR="00362412">
        <w:rPr>
          <w:rFonts w:ascii="Times New Roman" w:hAnsi="Times New Roman" w:cs="Times New Roman"/>
          <w:szCs w:val="22"/>
        </w:rPr>
        <w:t>.</w:t>
      </w:r>
      <w:r>
        <w:rPr>
          <w:rFonts w:ascii="Times New Roman" w:hAnsi="Times New Roman" w:cs="Times New Roman"/>
          <w:szCs w:val="22"/>
        </w:rPr>
        <w:t xml:space="preserve"> </w:t>
      </w:r>
      <w:r w:rsidR="00362412">
        <w:rPr>
          <w:rFonts w:ascii="Times New Roman" w:hAnsi="Times New Roman" w:cs="Times New Roman"/>
          <w:szCs w:val="22"/>
        </w:rPr>
        <w:t>T</w:t>
      </w:r>
      <w:r>
        <w:rPr>
          <w:rFonts w:ascii="Times New Roman" w:hAnsi="Times New Roman" w:cs="Times New Roman"/>
          <w:szCs w:val="22"/>
        </w:rPr>
        <w:t xml:space="preserve">his </w:t>
      </w:r>
      <w:r w:rsidR="00362412">
        <w:rPr>
          <w:rFonts w:ascii="Times New Roman" w:hAnsi="Times New Roman" w:cs="Times New Roman"/>
          <w:szCs w:val="22"/>
        </w:rPr>
        <w:t xml:space="preserve">model </w:t>
      </w:r>
      <w:del w:id="215" w:author="Byron C Jaeger" w:date="2024-06-20T22:46:00Z">
        <w:r w:rsidR="00362412" w:rsidDel="0020127B">
          <w:rPr>
            <w:rFonts w:ascii="Times New Roman" w:hAnsi="Times New Roman" w:cs="Times New Roman"/>
            <w:szCs w:val="22"/>
          </w:rPr>
          <w:delText xml:space="preserve">formula </w:delText>
        </w:r>
      </w:del>
      <w:r>
        <w:rPr>
          <w:rFonts w:ascii="Times New Roman" w:hAnsi="Times New Roman" w:cs="Times New Roman"/>
          <w:szCs w:val="22"/>
        </w:rPr>
        <w:t xml:space="preserve">was </w:t>
      </w:r>
      <w:ins w:id="216" w:author="Byron C Jaeger" w:date="2024-06-20T22:46:00Z">
        <w:r w:rsidR="0020127B">
          <w:rPr>
            <w:rFonts w:ascii="Times New Roman" w:hAnsi="Times New Roman" w:cs="Times New Roman"/>
            <w:szCs w:val="22"/>
          </w:rPr>
          <w:t xml:space="preserve">also </w:t>
        </w:r>
      </w:ins>
      <w:del w:id="217" w:author="Byron C Jaeger" w:date="2024-06-20T22:46:00Z">
        <w:r w:rsidDel="0020127B">
          <w:rPr>
            <w:rFonts w:ascii="Times New Roman" w:hAnsi="Times New Roman" w:cs="Times New Roman"/>
            <w:szCs w:val="22"/>
          </w:rPr>
          <w:delText xml:space="preserve">used to develop </w:delText>
        </w:r>
      </w:del>
      <w:ins w:id="218" w:author="Byron C Jaeger" w:date="2024-06-20T22:46:00Z">
        <w:r w:rsidR="0020127B">
          <w:rPr>
            <w:rFonts w:ascii="Times New Roman" w:hAnsi="Times New Roman" w:cs="Times New Roman"/>
            <w:szCs w:val="22"/>
          </w:rPr>
          <w:t xml:space="preserve">deployed in </w:t>
        </w:r>
      </w:ins>
      <w:r>
        <w:rPr>
          <w:rFonts w:ascii="Times New Roman" w:hAnsi="Times New Roman" w:cs="Times New Roman"/>
          <w:szCs w:val="22"/>
        </w:rPr>
        <w:t xml:space="preserve">a </w:t>
      </w:r>
      <w:ins w:id="219" w:author="Byron C Jaeger" w:date="2024-06-20T23:05:00Z">
        <w:r w:rsidR="002C4AAA">
          <w:rPr>
            <w:rFonts w:ascii="Times New Roman" w:hAnsi="Times New Roman" w:cs="Times New Roman"/>
            <w:szCs w:val="22"/>
          </w:rPr>
          <w:t xml:space="preserve">freely available </w:t>
        </w:r>
      </w:ins>
      <w:del w:id="220" w:author="Byron C Jaeger" w:date="2024-06-20T23:01:00Z">
        <w:r w:rsidDel="002C4AAA">
          <w:rPr>
            <w:rFonts w:ascii="Times New Roman" w:hAnsi="Times New Roman" w:cs="Times New Roman"/>
            <w:szCs w:val="22"/>
          </w:rPr>
          <w:delText>free</w:delText>
        </w:r>
        <w:r w:rsidR="00362412" w:rsidDel="002C4AAA">
          <w:rPr>
            <w:rFonts w:ascii="Times New Roman" w:hAnsi="Times New Roman" w:cs="Times New Roman"/>
            <w:szCs w:val="22"/>
          </w:rPr>
          <w:delText>-to-access</w:delText>
        </w:r>
        <w:r w:rsidDel="002C4AAA">
          <w:rPr>
            <w:rFonts w:ascii="Times New Roman" w:hAnsi="Times New Roman" w:cs="Times New Roman"/>
            <w:szCs w:val="22"/>
          </w:rPr>
          <w:delText xml:space="preserve"> and publicly available </w:delText>
        </w:r>
      </w:del>
      <w:r>
        <w:rPr>
          <w:rFonts w:ascii="Times New Roman" w:hAnsi="Times New Roman" w:cs="Times New Roman"/>
          <w:szCs w:val="22"/>
        </w:rPr>
        <w:t>web application</w:t>
      </w:r>
      <w:ins w:id="221" w:author="Byron C Jaeger" w:date="2024-06-20T23:05:00Z">
        <w:r w:rsidR="002C4AAA">
          <w:rPr>
            <w:rFonts w:ascii="Times New Roman" w:hAnsi="Times New Roman" w:cs="Times New Roman"/>
            <w:szCs w:val="22"/>
          </w:rPr>
          <w:t xml:space="preserve"> that </w:t>
        </w:r>
      </w:ins>
      <w:del w:id="222" w:author="Byron C Jaeger" w:date="2024-06-20T23:05:00Z">
        <w:r w:rsidR="00362412" w:rsidDel="002C4AAA">
          <w:rPr>
            <w:rFonts w:ascii="Times New Roman" w:hAnsi="Times New Roman" w:cs="Times New Roman"/>
            <w:szCs w:val="22"/>
          </w:rPr>
          <w:delText xml:space="preserve"> </w:delText>
        </w:r>
      </w:del>
      <w:del w:id="223" w:author="Byron C Jaeger" w:date="2024-06-20T23:02:00Z">
        <w:r w:rsidR="009D34BD" w:rsidDel="002C4AAA">
          <w:rPr>
            <w:rFonts w:ascii="Times New Roman" w:hAnsi="Times New Roman" w:cs="Times New Roman"/>
            <w:szCs w:val="22"/>
          </w:rPr>
          <w:delText xml:space="preserve">that </w:delText>
        </w:r>
      </w:del>
      <w:r w:rsidR="009D34BD">
        <w:rPr>
          <w:rFonts w:ascii="Times New Roman" w:hAnsi="Times New Roman" w:cs="Times New Roman"/>
          <w:szCs w:val="22"/>
        </w:rPr>
        <w:t xml:space="preserve">calculates and summarizes </w:t>
      </w:r>
      <w:r w:rsidR="00B71F67">
        <w:rPr>
          <w:rFonts w:ascii="Times New Roman" w:hAnsi="Times New Roman" w:cs="Times New Roman"/>
          <w:szCs w:val="22"/>
        </w:rPr>
        <w:t xml:space="preserve">an </w:t>
      </w:r>
      <w:r w:rsidR="009D34BD">
        <w:rPr>
          <w:rFonts w:ascii="Times New Roman" w:hAnsi="Times New Roman" w:cs="Times New Roman"/>
          <w:szCs w:val="22"/>
        </w:rPr>
        <w:t>individual</w:t>
      </w:r>
      <w:r w:rsidR="00B71F67">
        <w:rPr>
          <w:rFonts w:ascii="Times New Roman" w:hAnsi="Times New Roman" w:cs="Times New Roman"/>
          <w:szCs w:val="22"/>
        </w:rPr>
        <w:t>’s</w:t>
      </w:r>
      <w:r w:rsidR="009D34BD">
        <w:rPr>
          <w:rFonts w:ascii="Times New Roman" w:hAnsi="Times New Roman" w:cs="Times New Roman"/>
          <w:szCs w:val="22"/>
        </w:rPr>
        <w:t xml:space="preserve"> estimated risk for diabetes under each intervention scenario</w:t>
      </w:r>
      <w:r>
        <w:rPr>
          <w:rFonts w:ascii="Times New Roman" w:hAnsi="Times New Roman" w:cs="Times New Roman"/>
          <w:szCs w:val="22"/>
        </w:rPr>
        <w:t xml:space="preserve">. </w:t>
      </w:r>
      <w:ins w:id="224" w:author="Byron C Jaeger" w:date="2024-06-20T23:02:00Z">
        <w:r w:rsidR="002C4AAA">
          <w:rPr>
            <w:rFonts w:ascii="Times New Roman" w:hAnsi="Times New Roman" w:cs="Times New Roman"/>
            <w:szCs w:val="22"/>
          </w:rPr>
          <w:t>Analyses wer</w:t>
        </w:r>
      </w:ins>
      <w:ins w:id="225" w:author="Byron C Jaeger" w:date="2024-06-20T23:05:00Z">
        <w:r w:rsidR="002C4AAA">
          <w:rPr>
            <w:rFonts w:ascii="Times New Roman" w:hAnsi="Times New Roman" w:cs="Times New Roman"/>
            <w:szCs w:val="22"/>
          </w:rPr>
          <w:t xml:space="preserve">e </w:t>
        </w:r>
      </w:ins>
      <w:ins w:id="226" w:author="Byron C Jaeger" w:date="2024-06-20T23:13:00Z">
        <w:r w:rsidR="00825DBC">
          <w:rPr>
            <w:rFonts w:ascii="Times New Roman" w:hAnsi="Times New Roman" w:cs="Times New Roman"/>
            <w:szCs w:val="22"/>
          </w:rPr>
          <w:t>conducted</w:t>
        </w:r>
      </w:ins>
      <w:ins w:id="227" w:author="Byron C Jaeger" w:date="2024-06-20T23:02:00Z">
        <w:r w:rsidR="002C4AAA">
          <w:rPr>
            <w:rFonts w:ascii="Times New Roman" w:hAnsi="Times New Roman" w:cs="Times New Roman"/>
            <w:szCs w:val="22"/>
          </w:rPr>
          <w:t xml:space="preserve"> using </w:t>
        </w:r>
      </w:ins>
      <w:r w:rsidR="000E3772" w:rsidRPr="000E3772">
        <w:rPr>
          <w:rFonts w:ascii="Times New Roman" w:hAnsi="Times New Roman" w:cs="Times New Roman"/>
          <w:szCs w:val="22"/>
        </w:rPr>
        <w:t xml:space="preserve">SAS version 9.4 (SAS Institute, Cary, North Carolina, USA) </w:t>
      </w:r>
      <w:r w:rsidR="000E3772">
        <w:rPr>
          <w:rFonts w:ascii="Times New Roman" w:hAnsi="Times New Roman" w:cs="Times New Roman"/>
          <w:szCs w:val="22"/>
        </w:rPr>
        <w:t xml:space="preserve">and </w:t>
      </w:r>
      <w:r w:rsidR="000E3772" w:rsidRPr="000E3772">
        <w:rPr>
          <w:rFonts w:ascii="Times New Roman" w:hAnsi="Times New Roman" w:cs="Times New Roman"/>
          <w:szCs w:val="22"/>
        </w:rPr>
        <w:t>R version 4.</w:t>
      </w:r>
      <w:del w:id="228" w:author="Byron C Jaeger" w:date="2024-06-20T22:46:00Z">
        <w:r w:rsidR="000E3772" w:rsidRPr="000E3772" w:rsidDel="0020127B">
          <w:rPr>
            <w:rFonts w:ascii="Times New Roman" w:hAnsi="Times New Roman" w:cs="Times New Roman"/>
            <w:szCs w:val="22"/>
          </w:rPr>
          <w:delText>1</w:delText>
        </w:r>
      </w:del>
      <w:ins w:id="229" w:author="Byron C Jaeger" w:date="2024-06-20T22:46:00Z">
        <w:r w:rsidR="0020127B">
          <w:rPr>
            <w:rFonts w:ascii="Times New Roman" w:hAnsi="Times New Roman" w:cs="Times New Roman"/>
            <w:szCs w:val="22"/>
          </w:rPr>
          <w:t>4</w:t>
        </w:r>
      </w:ins>
      <w:r w:rsidR="000E3772" w:rsidRPr="000E3772">
        <w:rPr>
          <w:rFonts w:ascii="Times New Roman" w:hAnsi="Times New Roman" w:cs="Times New Roman"/>
          <w:szCs w:val="22"/>
        </w:rPr>
        <w:t>.</w:t>
      </w:r>
      <w:del w:id="230" w:author="Byron C Jaeger" w:date="2024-06-20T22:46:00Z">
        <w:r w:rsidR="000E3772" w:rsidRPr="000E3772" w:rsidDel="0020127B">
          <w:rPr>
            <w:rFonts w:ascii="Times New Roman" w:hAnsi="Times New Roman" w:cs="Times New Roman"/>
            <w:szCs w:val="22"/>
          </w:rPr>
          <w:delText xml:space="preserve">2 </w:delText>
        </w:r>
      </w:del>
      <w:ins w:id="231" w:author="Byron C Jaeger" w:date="2024-06-20T22:46:00Z">
        <w:r w:rsidR="0020127B">
          <w:rPr>
            <w:rFonts w:ascii="Times New Roman" w:hAnsi="Times New Roman" w:cs="Times New Roman"/>
            <w:szCs w:val="22"/>
          </w:rPr>
          <w:t>0</w:t>
        </w:r>
        <w:r w:rsidR="0020127B" w:rsidRPr="000E3772">
          <w:rPr>
            <w:rFonts w:ascii="Times New Roman" w:hAnsi="Times New Roman" w:cs="Times New Roman"/>
            <w:szCs w:val="22"/>
          </w:rPr>
          <w:t xml:space="preserve"> </w:t>
        </w:r>
      </w:ins>
      <w:r w:rsidR="000E3772" w:rsidRPr="000E3772">
        <w:rPr>
          <w:rFonts w:ascii="Times New Roman" w:hAnsi="Times New Roman" w:cs="Times New Roman"/>
          <w:szCs w:val="22"/>
        </w:rPr>
        <w:t xml:space="preserve">(The R Foundation) </w:t>
      </w:r>
      <w:del w:id="232" w:author="Byron C Jaeger" w:date="2024-06-20T23:02:00Z">
        <w:r w:rsidR="000E3772" w:rsidDel="002C4AAA">
          <w:rPr>
            <w:rFonts w:ascii="Times New Roman" w:hAnsi="Times New Roman" w:cs="Times New Roman"/>
            <w:szCs w:val="22"/>
          </w:rPr>
          <w:delText>were</w:delText>
        </w:r>
        <w:r w:rsidR="000E3772" w:rsidRPr="000E3772" w:rsidDel="002C4AAA">
          <w:rPr>
            <w:rFonts w:ascii="Times New Roman" w:hAnsi="Times New Roman" w:cs="Times New Roman"/>
            <w:szCs w:val="22"/>
          </w:rPr>
          <w:delText xml:space="preserve"> </w:delText>
        </w:r>
        <w:r w:rsidR="00D6592B" w:rsidDel="002C4AAA">
          <w:rPr>
            <w:rFonts w:ascii="Times New Roman" w:hAnsi="Times New Roman" w:cs="Times New Roman"/>
            <w:szCs w:val="22"/>
          </w:rPr>
          <w:delText>used for analys</w:delText>
        </w:r>
        <w:r w:rsidR="000E3772" w:rsidDel="002C4AAA">
          <w:rPr>
            <w:rFonts w:ascii="Times New Roman" w:hAnsi="Times New Roman" w:cs="Times New Roman"/>
            <w:szCs w:val="22"/>
          </w:rPr>
          <w:delText>e</w:delText>
        </w:r>
        <w:r w:rsidR="00D6592B" w:rsidDel="002C4AAA">
          <w:rPr>
            <w:rFonts w:ascii="Times New Roman" w:hAnsi="Times New Roman" w:cs="Times New Roman"/>
            <w:szCs w:val="22"/>
          </w:rPr>
          <w:delText>s</w:delText>
        </w:r>
        <w:r w:rsidR="000E3772" w:rsidDel="002C4AAA">
          <w:rPr>
            <w:rFonts w:ascii="Times New Roman" w:hAnsi="Times New Roman" w:cs="Times New Roman"/>
            <w:szCs w:val="22"/>
          </w:rPr>
          <w:delText xml:space="preserve"> </w:delText>
        </w:r>
      </w:del>
      <w:r w:rsidR="000E3772">
        <w:rPr>
          <w:rFonts w:ascii="Times New Roman" w:hAnsi="Times New Roman" w:cs="Times New Roman"/>
          <w:szCs w:val="22"/>
        </w:rPr>
        <w:t>and statistical tests were 2-sided with alpha=0.05.</w:t>
      </w:r>
    </w:p>
    <w:p w14:paraId="2ACCC1A7" w14:textId="77777777" w:rsidR="00D6592B" w:rsidRPr="009221FE" w:rsidRDefault="00D6592B" w:rsidP="00D43EE7">
      <w:pPr>
        <w:spacing w:line="480" w:lineRule="auto"/>
        <w:rPr>
          <w:rFonts w:ascii="Times New Roman" w:hAnsi="Times New Roman" w:cs="Times New Roman"/>
          <w:szCs w:val="22"/>
        </w:rPr>
      </w:pPr>
    </w:p>
    <w:p w14:paraId="117B195E" w14:textId="0E871CBD" w:rsidR="00D43EE7" w:rsidRDefault="00D43EE7" w:rsidP="00D43EE7">
      <w:pPr>
        <w:spacing w:line="480" w:lineRule="auto"/>
        <w:rPr>
          <w:rFonts w:ascii="Times New Roman" w:hAnsi="Times New Roman" w:cs="Times New Roman"/>
          <w:b/>
          <w:bCs/>
          <w:szCs w:val="22"/>
        </w:rPr>
      </w:pPr>
      <w:r>
        <w:rPr>
          <w:rFonts w:ascii="Times New Roman" w:hAnsi="Times New Roman" w:cs="Times New Roman"/>
          <w:b/>
          <w:bCs/>
          <w:szCs w:val="22"/>
        </w:rPr>
        <w:t>Results</w:t>
      </w:r>
    </w:p>
    <w:p w14:paraId="397DF723" w14:textId="54212269" w:rsidR="00D43EE7" w:rsidRDefault="00395D77" w:rsidP="00D43EE7">
      <w:pPr>
        <w:spacing w:line="480" w:lineRule="auto"/>
        <w:rPr>
          <w:rFonts w:ascii="Times New Roman" w:hAnsi="Times New Roman" w:cs="Times New Roman"/>
          <w:szCs w:val="22"/>
        </w:rPr>
      </w:pPr>
      <w:r>
        <w:rPr>
          <w:rFonts w:ascii="Times New Roman" w:hAnsi="Times New Roman" w:cs="Times New Roman"/>
          <w:szCs w:val="22"/>
        </w:rPr>
        <w:t xml:space="preserve">Baseline characteristics including demographics and </w:t>
      </w:r>
      <w:del w:id="233" w:author="Byron C Jaeger" w:date="2024-06-20T22:47:00Z">
        <w:r w:rsidDel="0020127B">
          <w:rPr>
            <w:rFonts w:ascii="Times New Roman" w:hAnsi="Times New Roman" w:cs="Times New Roman"/>
            <w:szCs w:val="22"/>
          </w:rPr>
          <w:delText xml:space="preserve">important </w:delText>
        </w:r>
      </w:del>
      <w:r>
        <w:rPr>
          <w:rFonts w:ascii="Times New Roman" w:hAnsi="Times New Roman" w:cs="Times New Roman"/>
          <w:szCs w:val="22"/>
        </w:rPr>
        <w:t xml:space="preserve">clinical risk factors for type 2 diabetes of </w:t>
      </w:r>
      <w:r w:rsidR="00650CD2">
        <w:rPr>
          <w:rFonts w:ascii="Times New Roman" w:hAnsi="Times New Roman" w:cs="Times New Roman"/>
          <w:szCs w:val="22"/>
        </w:rPr>
        <w:t xml:space="preserve">the </w:t>
      </w:r>
      <w:r>
        <w:rPr>
          <w:rFonts w:ascii="Times New Roman" w:hAnsi="Times New Roman" w:cs="Times New Roman"/>
          <w:szCs w:val="22"/>
        </w:rPr>
        <w:t xml:space="preserve">DPP </w:t>
      </w:r>
      <w:r w:rsidR="00C22868">
        <w:rPr>
          <w:rFonts w:ascii="Times New Roman" w:hAnsi="Times New Roman" w:cs="Times New Roman"/>
          <w:szCs w:val="22"/>
        </w:rPr>
        <w:t xml:space="preserve">(derivation) </w:t>
      </w:r>
      <w:r>
        <w:rPr>
          <w:rFonts w:ascii="Times New Roman" w:hAnsi="Times New Roman" w:cs="Times New Roman"/>
          <w:szCs w:val="22"/>
        </w:rPr>
        <w:t xml:space="preserve">and MESA </w:t>
      </w:r>
      <w:r w:rsidR="00C22868">
        <w:rPr>
          <w:rFonts w:ascii="Times New Roman" w:hAnsi="Times New Roman" w:cs="Times New Roman"/>
          <w:szCs w:val="22"/>
        </w:rPr>
        <w:t xml:space="preserve">(validation) </w:t>
      </w:r>
      <w:r w:rsidR="00650CD2">
        <w:rPr>
          <w:rFonts w:ascii="Times New Roman" w:hAnsi="Times New Roman" w:cs="Times New Roman"/>
          <w:szCs w:val="22"/>
        </w:rPr>
        <w:t xml:space="preserve">analytic </w:t>
      </w:r>
      <w:r>
        <w:rPr>
          <w:rFonts w:ascii="Times New Roman" w:hAnsi="Times New Roman" w:cs="Times New Roman"/>
          <w:szCs w:val="22"/>
        </w:rPr>
        <w:t xml:space="preserve">samples are presented in Table 1. </w:t>
      </w:r>
      <w:r w:rsidR="009F7C8C">
        <w:rPr>
          <w:rFonts w:ascii="Times New Roman" w:hAnsi="Times New Roman" w:cs="Times New Roman"/>
          <w:szCs w:val="22"/>
        </w:rPr>
        <w:t xml:space="preserve">The DPP sample mean ± standard deviation (SD) age was 51 years ± 11, and was 67% female, 62% </w:t>
      </w:r>
      <w:r w:rsidR="002868AE">
        <w:rPr>
          <w:rFonts w:ascii="Times New Roman" w:hAnsi="Times New Roman" w:cs="Times New Roman"/>
          <w:szCs w:val="22"/>
        </w:rPr>
        <w:t xml:space="preserve">non-Hispanic </w:t>
      </w:r>
      <w:r w:rsidR="009F7C8C">
        <w:rPr>
          <w:rFonts w:ascii="Times New Roman" w:hAnsi="Times New Roman" w:cs="Times New Roman"/>
          <w:szCs w:val="22"/>
        </w:rPr>
        <w:t xml:space="preserve">White, 16% </w:t>
      </w:r>
      <w:r w:rsidR="002868AE">
        <w:rPr>
          <w:rFonts w:ascii="Times New Roman" w:hAnsi="Times New Roman" w:cs="Times New Roman"/>
          <w:szCs w:val="22"/>
        </w:rPr>
        <w:t xml:space="preserve">non-Hispanic </w:t>
      </w:r>
      <w:r w:rsidR="009F7C8C">
        <w:rPr>
          <w:rFonts w:ascii="Times New Roman" w:hAnsi="Times New Roman" w:cs="Times New Roman"/>
          <w:szCs w:val="22"/>
        </w:rPr>
        <w:t>Black, 17% Hispanic, and 5% Other race/ethnicity.</w:t>
      </w:r>
      <w:r w:rsidR="002868AE">
        <w:rPr>
          <w:rFonts w:ascii="Times New Roman" w:hAnsi="Times New Roman" w:cs="Times New Roman"/>
          <w:szCs w:val="22"/>
        </w:rPr>
        <w:t xml:space="preserve"> </w:t>
      </w:r>
      <w:r w:rsidR="002868AE" w:rsidRPr="005F2B15">
        <w:rPr>
          <w:rFonts w:ascii="Times New Roman" w:hAnsi="Times New Roman" w:cs="Times New Roman"/>
          <w:szCs w:val="22"/>
        </w:rPr>
        <w:t xml:space="preserve">Over </w:t>
      </w:r>
      <w:r w:rsidR="005F2B15" w:rsidRPr="005F2B15">
        <w:rPr>
          <w:rFonts w:ascii="Times New Roman" w:hAnsi="Times New Roman" w:cs="Times New Roman"/>
          <w:szCs w:val="22"/>
        </w:rPr>
        <w:t>three-quarters</w:t>
      </w:r>
      <w:r w:rsidR="002868AE" w:rsidRPr="005F2B15">
        <w:rPr>
          <w:rFonts w:ascii="Times New Roman" w:hAnsi="Times New Roman" w:cs="Times New Roman"/>
          <w:szCs w:val="22"/>
        </w:rPr>
        <w:t xml:space="preserve"> of DPP participants had </w:t>
      </w:r>
      <w:r w:rsidR="005F2B15" w:rsidRPr="005F2B15">
        <w:rPr>
          <w:rFonts w:ascii="Times New Roman" w:hAnsi="Times New Roman" w:cs="Times New Roman"/>
          <w:szCs w:val="22"/>
        </w:rPr>
        <w:t>greater</w:t>
      </w:r>
      <w:r w:rsidR="002868AE" w:rsidRPr="005F2B15">
        <w:rPr>
          <w:rFonts w:ascii="Times New Roman" w:hAnsi="Times New Roman" w:cs="Times New Roman"/>
          <w:szCs w:val="22"/>
        </w:rPr>
        <w:t xml:space="preserve"> than a high school education. </w:t>
      </w:r>
      <w:r w:rsidR="00871303" w:rsidRPr="005F2B15">
        <w:rPr>
          <w:rFonts w:ascii="Times New Roman" w:hAnsi="Times New Roman" w:cs="Times New Roman"/>
          <w:szCs w:val="22"/>
        </w:rPr>
        <w:t>Compared to DPP, t</w:t>
      </w:r>
      <w:r w:rsidR="00650CD2" w:rsidRPr="005F2B15">
        <w:rPr>
          <w:rFonts w:ascii="Times New Roman" w:hAnsi="Times New Roman" w:cs="Times New Roman"/>
          <w:szCs w:val="22"/>
        </w:rPr>
        <w:t xml:space="preserve">he </w:t>
      </w:r>
      <w:r w:rsidR="002868AE" w:rsidRPr="005F2B15">
        <w:rPr>
          <w:rFonts w:ascii="Times New Roman" w:hAnsi="Times New Roman" w:cs="Times New Roman"/>
          <w:szCs w:val="22"/>
        </w:rPr>
        <w:t>MESA</w:t>
      </w:r>
      <w:r w:rsidR="00650CD2" w:rsidRPr="005F2B15">
        <w:rPr>
          <w:rFonts w:ascii="Times New Roman" w:hAnsi="Times New Roman" w:cs="Times New Roman"/>
          <w:szCs w:val="22"/>
        </w:rPr>
        <w:t xml:space="preserve"> sample was </w:t>
      </w:r>
      <w:r w:rsidR="002868AE" w:rsidRPr="005F2B15">
        <w:rPr>
          <w:rFonts w:ascii="Times New Roman" w:hAnsi="Times New Roman" w:cs="Times New Roman"/>
          <w:szCs w:val="22"/>
        </w:rPr>
        <w:t>older</w:t>
      </w:r>
      <w:r w:rsidR="00650CD2" w:rsidRPr="005F2B15">
        <w:rPr>
          <w:rFonts w:ascii="Times New Roman" w:hAnsi="Times New Roman" w:cs="Times New Roman"/>
          <w:szCs w:val="22"/>
        </w:rPr>
        <w:t xml:space="preserve"> and had </w:t>
      </w:r>
      <w:r w:rsidR="00CE2C94" w:rsidRPr="005F2B15">
        <w:rPr>
          <w:rFonts w:ascii="Times New Roman" w:hAnsi="Times New Roman" w:cs="Times New Roman"/>
          <w:szCs w:val="22"/>
        </w:rPr>
        <w:t xml:space="preserve">a </w:t>
      </w:r>
      <w:r w:rsidR="00650CD2" w:rsidRPr="005F2B15">
        <w:rPr>
          <w:rFonts w:ascii="Times New Roman" w:hAnsi="Times New Roman" w:cs="Times New Roman"/>
          <w:szCs w:val="22"/>
        </w:rPr>
        <w:t xml:space="preserve">greater proportion </w:t>
      </w:r>
      <w:r w:rsidR="00CE2C94" w:rsidRPr="005F2B15">
        <w:rPr>
          <w:rFonts w:ascii="Times New Roman" w:hAnsi="Times New Roman" w:cs="Times New Roman"/>
          <w:szCs w:val="22"/>
        </w:rPr>
        <w:t>of</w:t>
      </w:r>
      <w:r w:rsidR="00650CD2" w:rsidRPr="005F2B15">
        <w:rPr>
          <w:rFonts w:ascii="Times New Roman" w:hAnsi="Times New Roman" w:cs="Times New Roman"/>
          <w:szCs w:val="22"/>
        </w:rPr>
        <w:t xml:space="preserve"> men, non-Hispanic </w:t>
      </w:r>
      <w:r w:rsidR="002868AE" w:rsidRPr="005F2B15">
        <w:rPr>
          <w:rFonts w:ascii="Times New Roman" w:hAnsi="Times New Roman" w:cs="Times New Roman"/>
          <w:szCs w:val="22"/>
        </w:rPr>
        <w:t>Black, Hispanic, and Chinese</w:t>
      </w:r>
      <w:r w:rsidR="00650CD2" w:rsidRPr="005F2B15">
        <w:rPr>
          <w:rFonts w:ascii="Times New Roman" w:hAnsi="Times New Roman" w:cs="Times New Roman"/>
          <w:szCs w:val="22"/>
        </w:rPr>
        <w:t xml:space="preserve"> race, </w:t>
      </w:r>
      <w:r w:rsidR="00C53E38" w:rsidRPr="005F2B15">
        <w:rPr>
          <w:rFonts w:ascii="Times New Roman" w:hAnsi="Times New Roman" w:cs="Times New Roman"/>
          <w:szCs w:val="22"/>
        </w:rPr>
        <w:t xml:space="preserve">and </w:t>
      </w:r>
      <w:r w:rsidR="005F2B15" w:rsidRPr="005F2B15">
        <w:rPr>
          <w:rFonts w:ascii="Times New Roman" w:hAnsi="Times New Roman" w:cs="Times New Roman"/>
          <w:szCs w:val="22"/>
        </w:rPr>
        <w:t>lower</w:t>
      </w:r>
      <w:r w:rsidR="00650CD2" w:rsidRPr="005F2B15">
        <w:rPr>
          <w:rFonts w:ascii="Times New Roman" w:hAnsi="Times New Roman" w:cs="Times New Roman"/>
          <w:szCs w:val="22"/>
        </w:rPr>
        <w:t xml:space="preserve"> education</w:t>
      </w:r>
      <w:r w:rsidR="002868AE" w:rsidRPr="005F2B15">
        <w:rPr>
          <w:rFonts w:ascii="Times New Roman" w:hAnsi="Times New Roman" w:cs="Times New Roman"/>
          <w:szCs w:val="22"/>
        </w:rPr>
        <w:t>al attainment</w:t>
      </w:r>
      <w:r w:rsidR="00C53E38" w:rsidRPr="005F2B15">
        <w:rPr>
          <w:rFonts w:ascii="Times New Roman" w:hAnsi="Times New Roman" w:cs="Times New Roman"/>
          <w:szCs w:val="22"/>
        </w:rPr>
        <w:t>.</w:t>
      </w:r>
      <w:r w:rsidR="00CD6E43" w:rsidRPr="005F2B15">
        <w:rPr>
          <w:rFonts w:ascii="Times New Roman" w:hAnsi="Times New Roman" w:cs="Times New Roman"/>
          <w:szCs w:val="22"/>
        </w:rPr>
        <w:t xml:space="preserve"> Mean</w:t>
      </w:r>
      <w:r w:rsidR="00CD6E43">
        <w:rPr>
          <w:rFonts w:ascii="Times New Roman" w:hAnsi="Times New Roman" w:cs="Times New Roman"/>
          <w:szCs w:val="22"/>
        </w:rPr>
        <w:t xml:space="preserve"> ± SD BMI was 34</w:t>
      </w:r>
      <w:r w:rsidR="003B0A1C">
        <w:rPr>
          <w:rFonts w:ascii="Times New Roman" w:hAnsi="Times New Roman" w:cs="Times New Roman"/>
          <w:szCs w:val="22"/>
        </w:rPr>
        <w:t xml:space="preserve"> kg/m</w:t>
      </w:r>
      <w:r w:rsidR="003B0A1C">
        <w:rPr>
          <w:rFonts w:ascii="Times New Roman" w:hAnsi="Times New Roman" w:cs="Times New Roman"/>
          <w:szCs w:val="22"/>
          <w:vertAlign w:val="superscript"/>
        </w:rPr>
        <w:t>2</w:t>
      </w:r>
      <w:r w:rsidR="00A87589">
        <w:rPr>
          <w:rFonts w:ascii="Times New Roman" w:hAnsi="Times New Roman" w:cs="Times New Roman"/>
          <w:szCs w:val="22"/>
        </w:rPr>
        <w:t xml:space="preserve"> ± 7 in DPP and 30 </w:t>
      </w:r>
      <w:r w:rsidR="003B0A1C">
        <w:rPr>
          <w:rFonts w:ascii="Times New Roman" w:hAnsi="Times New Roman" w:cs="Times New Roman"/>
          <w:szCs w:val="22"/>
        </w:rPr>
        <w:t>kg/m</w:t>
      </w:r>
      <w:r w:rsidR="003B0A1C">
        <w:rPr>
          <w:rFonts w:ascii="Times New Roman" w:hAnsi="Times New Roman" w:cs="Times New Roman"/>
          <w:szCs w:val="22"/>
          <w:vertAlign w:val="superscript"/>
        </w:rPr>
        <w:t xml:space="preserve">2 </w:t>
      </w:r>
      <w:r w:rsidR="00A87589">
        <w:rPr>
          <w:rFonts w:ascii="Times New Roman" w:hAnsi="Times New Roman" w:cs="Times New Roman"/>
          <w:szCs w:val="22"/>
        </w:rPr>
        <w:t>± 6 in MESA</w:t>
      </w:r>
      <w:r w:rsidR="0021749D">
        <w:rPr>
          <w:rFonts w:ascii="Times New Roman" w:hAnsi="Times New Roman" w:cs="Times New Roman"/>
          <w:szCs w:val="22"/>
        </w:rPr>
        <w:t xml:space="preserve">. DPP participants had higher mean values for blood glucose, insulin </w:t>
      </w:r>
      <w:r w:rsidR="0021749D">
        <w:rPr>
          <w:rFonts w:ascii="Times New Roman" w:hAnsi="Times New Roman" w:cs="Times New Roman"/>
          <w:szCs w:val="22"/>
        </w:rPr>
        <w:lastRenderedPageBreak/>
        <w:t>resistance, and beta-cell function than MESA participants</w:t>
      </w:r>
      <w:r w:rsidR="00A87589">
        <w:rPr>
          <w:rFonts w:ascii="Times New Roman" w:hAnsi="Times New Roman" w:cs="Times New Roman"/>
          <w:szCs w:val="22"/>
        </w:rPr>
        <w:t>.</w:t>
      </w:r>
      <w:r w:rsidR="00A67DCB">
        <w:rPr>
          <w:rFonts w:ascii="Times New Roman" w:hAnsi="Times New Roman" w:cs="Times New Roman"/>
          <w:szCs w:val="22"/>
        </w:rPr>
        <w:t xml:space="preserve"> Characteristics of DPP and MESA participants who were excluded from analysis are shown in Supplemental Table 1. </w:t>
      </w:r>
    </w:p>
    <w:p w14:paraId="737CBBB0" w14:textId="77777777" w:rsidR="00825DBC" w:rsidRDefault="00825DBC" w:rsidP="00D43EE7">
      <w:pPr>
        <w:spacing w:line="480" w:lineRule="auto"/>
        <w:rPr>
          <w:ins w:id="234" w:author="Byron C Jaeger" w:date="2024-06-20T23:11:00Z"/>
          <w:rFonts w:ascii="Times New Roman" w:hAnsi="Times New Roman" w:cs="Times New Roman"/>
          <w:szCs w:val="22"/>
        </w:rPr>
      </w:pPr>
    </w:p>
    <w:p w14:paraId="4C51A187" w14:textId="5408DFC0" w:rsidR="00395D77" w:rsidRDefault="00825DBC" w:rsidP="00D43EE7">
      <w:pPr>
        <w:spacing w:line="480" w:lineRule="auto"/>
        <w:rPr>
          <w:rFonts w:ascii="Times New Roman" w:hAnsi="Times New Roman" w:cs="Times New Roman"/>
          <w:szCs w:val="22"/>
        </w:rPr>
      </w:pPr>
      <w:ins w:id="235" w:author="Byron C Jaeger" w:date="2024-06-20T23:11:00Z">
        <w:r>
          <w:rPr>
            <w:rFonts w:ascii="Times New Roman" w:hAnsi="Times New Roman" w:cs="Times New Roman"/>
            <w:szCs w:val="22"/>
          </w:rPr>
          <w:t>At three years of follow-up, there were 386 incident cases of type 2 diabetes (17% cumulative incidence; 95% CI: 16, 19) in DPP and 202 incident cases in MESA (9.8% cumulative incidence; 95% CI: 8.5, 11).</w:t>
        </w:r>
      </w:ins>
    </w:p>
    <w:p w14:paraId="5CB2C099" w14:textId="77777777" w:rsidR="00825DBC" w:rsidRDefault="00825DBC" w:rsidP="00D43EE7">
      <w:pPr>
        <w:spacing w:line="480" w:lineRule="auto"/>
        <w:rPr>
          <w:ins w:id="236" w:author="Byron C Jaeger" w:date="2024-06-20T23:11:00Z"/>
          <w:rFonts w:ascii="Times New Roman" w:hAnsi="Times New Roman" w:cs="Times New Roman"/>
          <w:szCs w:val="22"/>
        </w:rPr>
      </w:pPr>
    </w:p>
    <w:p w14:paraId="7DA64447" w14:textId="7619F401" w:rsidR="00EA2E09" w:rsidRDefault="00EA2E09" w:rsidP="00D43EE7">
      <w:pPr>
        <w:spacing w:line="480" w:lineRule="auto"/>
        <w:rPr>
          <w:rFonts w:ascii="Times New Roman" w:hAnsi="Times New Roman" w:cs="Times New Roman"/>
          <w:szCs w:val="22"/>
        </w:rPr>
      </w:pPr>
      <w:r>
        <w:rPr>
          <w:rFonts w:ascii="Times New Roman" w:hAnsi="Times New Roman" w:cs="Times New Roman"/>
          <w:szCs w:val="22"/>
        </w:rPr>
        <w:t xml:space="preserve">Model </w:t>
      </w:r>
      <w:proofErr w:type="gramStart"/>
      <w:r>
        <w:rPr>
          <w:rFonts w:ascii="Times New Roman" w:hAnsi="Times New Roman" w:cs="Times New Roman"/>
          <w:szCs w:val="22"/>
        </w:rPr>
        <w:t>comparisons</w:t>
      </w:r>
      <w:proofErr w:type="gramEnd"/>
    </w:p>
    <w:p w14:paraId="76057FC4" w14:textId="6F1DEC89" w:rsidR="00FF565C" w:rsidRDefault="004C445B" w:rsidP="00D43EE7">
      <w:pPr>
        <w:spacing w:line="480" w:lineRule="auto"/>
        <w:rPr>
          <w:rFonts w:ascii="Times New Roman" w:hAnsi="Times New Roman" w:cs="Times New Roman"/>
          <w:szCs w:val="22"/>
        </w:rPr>
      </w:pPr>
      <w:del w:id="237" w:author="Byron C Jaeger" w:date="2024-06-20T23:11:00Z">
        <w:r w:rsidDel="00825DBC">
          <w:rPr>
            <w:rFonts w:ascii="Times New Roman" w:hAnsi="Times New Roman" w:cs="Times New Roman"/>
            <w:szCs w:val="22"/>
          </w:rPr>
          <w:delText>At</w:delText>
        </w:r>
        <w:r w:rsidR="00E52D28" w:rsidDel="00825DBC">
          <w:rPr>
            <w:rFonts w:ascii="Times New Roman" w:hAnsi="Times New Roman" w:cs="Times New Roman"/>
            <w:szCs w:val="22"/>
          </w:rPr>
          <w:delText xml:space="preserve"> three years of follow-up</w:delText>
        </w:r>
        <w:r w:rsidR="00E2161E" w:rsidDel="00825DBC">
          <w:rPr>
            <w:rFonts w:ascii="Times New Roman" w:hAnsi="Times New Roman" w:cs="Times New Roman"/>
            <w:szCs w:val="22"/>
          </w:rPr>
          <w:delText xml:space="preserve">, there were 386 incident cases of </w:delText>
        </w:r>
        <w:r w:rsidR="00A9475E" w:rsidDel="00825DBC">
          <w:rPr>
            <w:rFonts w:ascii="Times New Roman" w:hAnsi="Times New Roman" w:cs="Times New Roman"/>
            <w:szCs w:val="22"/>
          </w:rPr>
          <w:delText xml:space="preserve">type 2 </w:delText>
        </w:r>
        <w:r w:rsidR="00E2161E" w:rsidDel="00825DBC">
          <w:rPr>
            <w:rFonts w:ascii="Times New Roman" w:hAnsi="Times New Roman" w:cs="Times New Roman"/>
            <w:szCs w:val="22"/>
          </w:rPr>
          <w:delText>diabetes (</w:delText>
        </w:r>
        <w:r w:rsidR="00E52D28" w:rsidDel="00825DBC">
          <w:rPr>
            <w:rFonts w:ascii="Times New Roman" w:hAnsi="Times New Roman" w:cs="Times New Roman"/>
            <w:szCs w:val="22"/>
          </w:rPr>
          <w:delText>17</w:delText>
        </w:r>
        <w:r w:rsidR="00E2161E" w:rsidDel="00825DBC">
          <w:rPr>
            <w:rFonts w:ascii="Times New Roman" w:hAnsi="Times New Roman" w:cs="Times New Roman"/>
            <w:szCs w:val="22"/>
          </w:rPr>
          <w:delText>% cumulative incidence</w:delText>
        </w:r>
        <w:r w:rsidR="00E52D28" w:rsidDel="00825DBC">
          <w:rPr>
            <w:rFonts w:ascii="Times New Roman" w:hAnsi="Times New Roman" w:cs="Times New Roman"/>
            <w:szCs w:val="22"/>
          </w:rPr>
          <w:delText>; 95%: 16, 19</w:delText>
        </w:r>
        <w:r w:rsidR="00E2161E" w:rsidDel="00825DBC">
          <w:rPr>
            <w:rFonts w:ascii="Times New Roman" w:hAnsi="Times New Roman" w:cs="Times New Roman"/>
            <w:szCs w:val="22"/>
          </w:rPr>
          <w:delText>) in DPP</w:delText>
        </w:r>
        <w:r w:rsidR="00E52D28" w:rsidDel="00825DBC">
          <w:rPr>
            <w:rFonts w:ascii="Times New Roman" w:hAnsi="Times New Roman" w:cs="Times New Roman"/>
            <w:szCs w:val="22"/>
          </w:rPr>
          <w:delText xml:space="preserve"> and 202 </w:delText>
        </w:r>
        <w:r w:rsidDel="00825DBC">
          <w:rPr>
            <w:rFonts w:ascii="Times New Roman" w:hAnsi="Times New Roman" w:cs="Times New Roman"/>
            <w:szCs w:val="22"/>
          </w:rPr>
          <w:delText xml:space="preserve">incident </w:delText>
        </w:r>
        <w:r w:rsidR="00E52D28" w:rsidDel="00825DBC">
          <w:rPr>
            <w:rFonts w:ascii="Times New Roman" w:hAnsi="Times New Roman" w:cs="Times New Roman"/>
            <w:szCs w:val="22"/>
          </w:rPr>
          <w:delText>cases in MESA</w:delText>
        </w:r>
        <w:r w:rsidDel="00825DBC">
          <w:rPr>
            <w:rFonts w:ascii="Times New Roman" w:hAnsi="Times New Roman" w:cs="Times New Roman"/>
            <w:szCs w:val="22"/>
          </w:rPr>
          <w:delText xml:space="preserve"> (9.8% cumulative incidence; 95%: 8.5, 11)</w:delText>
        </w:r>
        <w:r w:rsidR="00E2161E" w:rsidDel="00825DBC">
          <w:rPr>
            <w:rFonts w:ascii="Times New Roman" w:hAnsi="Times New Roman" w:cs="Times New Roman"/>
            <w:szCs w:val="22"/>
          </w:rPr>
          <w:delText>.</w:delText>
        </w:r>
        <w:r w:rsidR="003E5214" w:rsidDel="00825DBC">
          <w:rPr>
            <w:rFonts w:ascii="Times New Roman" w:hAnsi="Times New Roman" w:cs="Times New Roman"/>
            <w:szCs w:val="22"/>
          </w:rPr>
          <w:delText xml:space="preserve"> </w:delText>
        </w:r>
      </w:del>
      <w:del w:id="238" w:author="Byron C Jaeger" w:date="2024-06-20T23:10:00Z">
        <w:r w:rsidR="00A9475E" w:rsidDel="00825DBC">
          <w:rPr>
            <w:rFonts w:ascii="Times New Roman" w:hAnsi="Times New Roman" w:cs="Times New Roman"/>
            <w:szCs w:val="22"/>
          </w:rPr>
          <w:delText>Th</w:delText>
        </w:r>
      </w:del>
      <w:del w:id="239" w:author="Byron C Jaeger" w:date="2024-06-20T23:06:00Z">
        <w:r w:rsidR="00A9475E" w:rsidDel="002C4AAA">
          <w:rPr>
            <w:rFonts w:ascii="Times New Roman" w:hAnsi="Times New Roman" w:cs="Times New Roman"/>
            <w:szCs w:val="22"/>
          </w:rPr>
          <w:delText xml:space="preserve">e </w:delText>
        </w:r>
      </w:del>
      <w:del w:id="240" w:author="Byron C Jaeger" w:date="2024-06-20T23:10:00Z">
        <w:r w:rsidR="00A9475E" w:rsidDel="00825DBC">
          <w:rPr>
            <w:rFonts w:ascii="Times New Roman" w:hAnsi="Times New Roman" w:cs="Times New Roman"/>
            <w:szCs w:val="22"/>
          </w:rPr>
          <w:delText xml:space="preserve">associations between predictors and incident diabetes for the individualized intervention effect (interaction) model </w:delText>
        </w:r>
        <w:r w:rsidR="00986FCD" w:rsidDel="00825DBC">
          <w:rPr>
            <w:rFonts w:ascii="Times New Roman" w:hAnsi="Times New Roman" w:cs="Times New Roman"/>
            <w:szCs w:val="22"/>
          </w:rPr>
          <w:delText>with</w:delText>
        </w:r>
        <w:r w:rsidR="00874257" w:rsidDel="00825DBC">
          <w:rPr>
            <w:rFonts w:ascii="Times New Roman" w:hAnsi="Times New Roman" w:cs="Times New Roman"/>
            <w:szCs w:val="22"/>
          </w:rPr>
          <w:delText xml:space="preserve"> </w:delText>
        </w:r>
        <w:r w:rsidR="008164F2" w:rsidDel="00825DBC">
          <w:rPr>
            <w:rFonts w:ascii="Times New Roman" w:hAnsi="Times New Roman" w:cs="Times New Roman"/>
            <w:szCs w:val="22"/>
          </w:rPr>
          <w:delText>instructions</w:delText>
        </w:r>
        <w:r w:rsidR="00874257" w:rsidDel="00825DBC">
          <w:rPr>
            <w:rFonts w:ascii="Times New Roman" w:hAnsi="Times New Roman" w:cs="Times New Roman"/>
            <w:szCs w:val="22"/>
          </w:rPr>
          <w:delText xml:space="preserve"> </w:delText>
        </w:r>
        <w:r w:rsidR="00986FCD" w:rsidDel="00825DBC">
          <w:rPr>
            <w:rFonts w:ascii="Times New Roman" w:hAnsi="Times New Roman" w:cs="Times New Roman"/>
            <w:szCs w:val="22"/>
          </w:rPr>
          <w:delText xml:space="preserve">to compute predicted risk </w:delText>
        </w:r>
        <w:r w:rsidR="00A9475E" w:rsidDel="00825DBC">
          <w:rPr>
            <w:rFonts w:ascii="Times New Roman" w:hAnsi="Times New Roman" w:cs="Times New Roman"/>
            <w:szCs w:val="22"/>
          </w:rPr>
          <w:delText>are reported in Table 2.</w:delText>
        </w:r>
        <w:r w:rsidR="002E7532" w:rsidDel="00825DBC">
          <w:rPr>
            <w:rFonts w:ascii="Times New Roman" w:hAnsi="Times New Roman" w:cs="Times New Roman"/>
            <w:szCs w:val="22"/>
          </w:rPr>
          <w:delText xml:space="preserve"> </w:delText>
        </w:r>
      </w:del>
      <w:del w:id="241" w:author="Byron C Jaeger" w:date="2024-06-20T23:17:00Z">
        <w:r w:rsidR="002E7532" w:rsidDel="00825DBC">
          <w:rPr>
            <w:rFonts w:ascii="Times New Roman" w:hAnsi="Times New Roman" w:cs="Times New Roman"/>
            <w:szCs w:val="22"/>
          </w:rPr>
          <w:delText xml:space="preserve">Compared to </w:delText>
        </w:r>
      </w:del>
      <w:del w:id="242" w:author="Byron C Jaeger" w:date="2024-06-20T23:15:00Z">
        <w:r w:rsidR="002E7532" w:rsidDel="00825DBC">
          <w:rPr>
            <w:rFonts w:ascii="Times New Roman" w:hAnsi="Times New Roman" w:cs="Times New Roman"/>
            <w:szCs w:val="22"/>
          </w:rPr>
          <w:delText xml:space="preserve">a risk prediction model without interactions </w:delText>
        </w:r>
        <w:r w:rsidR="000C58C2" w:rsidDel="00825DBC">
          <w:rPr>
            <w:rFonts w:ascii="Times New Roman" w:hAnsi="Times New Roman" w:cs="Times New Roman"/>
            <w:szCs w:val="22"/>
          </w:rPr>
          <w:delText xml:space="preserve">(standard) </w:delText>
        </w:r>
        <w:r w:rsidR="002E7532" w:rsidDel="00825DBC">
          <w:rPr>
            <w:rFonts w:ascii="Times New Roman" w:hAnsi="Times New Roman" w:cs="Times New Roman"/>
            <w:szCs w:val="22"/>
          </w:rPr>
          <w:delText>between randomization arm and FG and BMI</w:delText>
        </w:r>
      </w:del>
      <w:ins w:id="243" w:author="Byron C Jaeger" w:date="2024-06-20T23:17:00Z">
        <w:r w:rsidR="00825DBC">
          <w:rPr>
            <w:rFonts w:ascii="Times New Roman" w:hAnsi="Times New Roman" w:cs="Times New Roman"/>
            <w:szCs w:val="22"/>
          </w:rPr>
          <w:t xml:space="preserve">Among DPP participants, the </w:t>
        </w:r>
      </w:ins>
      <w:ins w:id="244" w:author="Byron C Jaeger" w:date="2024-06-20T23:15:00Z">
        <w:r w:rsidR="00825DBC">
          <w:rPr>
            <w:rFonts w:ascii="Times New Roman" w:hAnsi="Times New Roman" w:cs="Times New Roman"/>
            <w:szCs w:val="22"/>
          </w:rPr>
          <w:t>individualized model</w:t>
        </w:r>
      </w:ins>
      <w:ins w:id="245" w:author="Byron C Jaeger" w:date="2024-06-20T23:18:00Z">
        <w:r w:rsidR="00825DBC">
          <w:rPr>
            <w:rFonts w:ascii="Times New Roman" w:hAnsi="Times New Roman" w:cs="Times New Roman"/>
            <w:szCs w:val="22"/>
          </w:rPr>
          <w:t xml:space="preserve"> obtained an AUC of 70.7 while</w:t>
        </w:r>
      </w:ins>
      <w:del w:id="246" w:author="Byron C Jaeger" w:date="2024-06-20T23:18:00Z">
        <w:r w:rsidR="002E7532" w:rsidDel="00825DBC">
          <w:rPr>
            <w:rFonts w:ascii="Times New Roman" w:hAnsi="Times New Roman" w:cs="Times New Roman"/>
            <w:szCs w:val="22"/>
          </w:rPr>
          <w:delText>,</w:delText>
        </w:r>
      </w:del>
      <w:r w:rsidR="002E7532">
        <w:rPr>
          <w:rFonts w:ascii="Times New Roman" w:hAnsi="Times New Roman" w:cs="Times New Roman"/>
          <w:szCs w:val="22"/>
        </w:rPr>
        <w:t xml:space="preserve"> the </w:t>
      </w:r>
      <w:ins w:id="247" w:author="Byron C Jaeger" w:date="2024-06-20T23:18:00Z">
        <w:r w:rsidR="00825DBC">
          <w:rPr>
            <w:rFonts w:ascii="Times New Roman" w:hAnsi="Times New Roman" w:cs="Times New Roman"/>
            <w:szCs w:val="22"/>
          </w:rPr>
          <w:t>non-</w:t>
        </w:r>
      </w:ins>
      <w:r w:rsidR="002E7532">
        <w:rPr>
          <w:rFonts w:ascii="Times New Roman" w:hAnsi="Times New Roman" w:cs="Times New Roman"/>
          <w:szCs w:val="22"/>
        </w:rPr>
        <w:t xml:space="preserve">individualized </w:t>
      </w:r>
      <w:del w:id="248" w:author="Byron C Jaeger" w:date="2024-06-20T23:15:00Z">
        <w:r w:rsidR="002E7532" w:rsidDel="00825DBC">
          <w:rPr>
            <w:rFonts w:ascii="Times New Roman" w:hAnsi="Times New Roman" w:cs="Times New Roman"/>
            <w:szCs w:val="22"/>
          </w:rPr>
          <w:delText xml:space="preserve">intervention effect </w:delText>
        </w:r>
      </w:del>
      <w:r w:rsidR="002E7532">
        <w:rPr>
          <w:rFonts w:ascii="Times New Roman" w:hAnsi="Times New Roman" w:cs="Times New Roman"/>
          <w:szCs w:val="22"/>
        </w:rPr>
        <w:t xml:space="preserve">model had </w:t>
      </w:r>
      <w:del w:id="249" w:author="Byron C Jaeger" w:date="2024-06-20T23:18:00Z">
        <w:r w:rsidR="002E7532" w:rsidDel="00825DBC">
          <w:rPr>
            <w:rFonts w:ascii="Times New Roman" w:hAnsi="Times New Roman" w:cs="Times New Roman"/>
            <w:szCs w:val="22"/>
          </w:rPr>
          <w:delText xml:space="preserve">better discrimination </w:delText>
        </w:r>
      </w:del>
      <w:del w:id="250" w:author="Byron C Jaeger" w:date="2024-06-20T23:17:00Z">
        <w:r w:rsidR="002E7532" w:rsidDel="00825DBC">
          <w:rPr>
            <w:rFonts w:ascii="Times New Roman" w:hAnsi="Times New Roman" w:cs="Times New Roman"/>
            <w:szCs w:val="22"/>
          </w:rPr>
          <w:delText xml:space="preserve">and calibration </w:delText>
        </w:r>
      </w:del>
      <w:del w:id="251" w:author="Byron C Jaeger" w:date="2024-06-20T23:18:00Z">
        <w:r w:rsidR="002E7532" w:rsidDel="00825DBC">
          <w:rPr>
            <w:rFonts w:ascii="Times New Roman" w:hAnsi="Times New Roman" w:cs="Times New Roman"/>
            <w:szCs w:val="22"/>
          </w:rPr>
          <w:delText>in DPP</w:delText>
        </w:r>
      </w:del>
      <w:ins w:id="252" w:author="Byron C Jaeger" w:date="2024-06-20T23:18:00Z">
        <w:r w:rsidR="00825DBC">
          <w:rPr>
            <w:rFonts w:ascii="Times New Roman" w:hAnsi="Times New Roman" w:cs="Times New Roman"/>
            <w:szCs w:val="22"/>
          </w:rPr>
          <w:t>AUC of 69.8</w:t>
        </w:r>
      </w:ins>
      <w:ins w:id="253" w:author="Byron C Jaeger" w:date="2024-06-20T23:20:00Z">
        <w:r w:rsidR="00825DBC">
          <w:rPr>
            <w:rFonts w:ascii="Times New Roman" w:hAnsi="Times New Roman" w:cs="Times New Roman"/>
            <w:szCs w:val="22"/>
          </w:rPr>
          <w:t>, and the individualized model obtained an overall net reclassification index of 0.025 (95% CI -0.</w:t>
        </w:r>
      </w:ins>
      <w:ins w:id="254" w:author="Byron C Jaeger" w:date="2024-06-20T23:21:00Z">
        <w:r w:rsidR="00825DBC">
          <w:rPr>
            <w:rFonts w:ascii="Times New Roman" w:hAnsi="Times New Roman" w:cs="Times New Roman"/>
            <w:szCs w:val="22"/>
          </w:rPr>
          <w:t>0041, 0.053</w:t>
        </w:r>
      </w:ins>
      <w:ins w:id="255" w:author="Byron C Jaeger" w:date="2024-06-20T23:20:00Z">
        <w:r w:rsidR="00825DBC">
          <w:rPr>
            <w:rFonts w:ascii="Times New Roman" w:hAnsi="Times New Roman" w:cs="Times New Roman"/>
            <w:szCs w:val="22"/>
          </w:rPr>
          <w:t>)</w:t>
        </w:r>
      </w:ins>
      <w:ins w:id="256" w:author="Byron C Jaeger" w:date="2024-06-20T23:21:00Z">
        <w:r w:rsidR="001B17B0">
          <w:rPr>
            <w:rFonts w:ascii="Times New Roman" w:hAnsi="Times New Roman" w:cs="Times New Roman"/>
            <w:szCs w:val="22"/>
          </w:rPr>
          <w:t xml:space="preserve"> compared to the non-individualized model</w:t>
        </w:r>
      </w:ins>
      <w:ins w:id="257" w:author="Byron C Jaeger" w:date="2024-06-20T23:18:00Z">
        <w:r w:rsidR="00825DBC">
          <w:rPr>
            <w:rFonts w:ascii="Times New Roman" w:hAnsi="Times New Roman" w:cs="Times New Roman"/>
            <w:szCs w:val="22"/>
          </w:rPr>
          <w:t xml:space="preserve"> (Table S2)</w:t>
        </w:r>
      </w:ins>
      <w:r w:rsidR="002E7532">
        <w:rPr>
          <w:rFonts w:ascii="Times New Roman" w:hAnsi="Times New Roman" w:cs="Times New Roman"/>
          <w:szCs w:val="22"/>
        </w:rPr>
        <w:t>.</w:t>
      </w:r>
      <w:ins w:id="258" w:author="Byron C Jaeger" w:date="2024-07-02T17:01:00Z" w16du:dateUtc="2024-07-02T21:01:00Z">
        <w:r w:rsidR="0088363E">
          <w:rPr>
            <w:rFonts w:ascii="Times New Roman" w:hAnsi="Times New Roman" w:cs="Times New Roman"/>
            <w:szCs w:val="22"/>
          </w:rPr>
          <w:t xml:space="preserve"> </w:t>
        </w:r>
        <w:r w:rsidR="0088363E">
          <w:rPr>
            <w:rFonts w:ascii="Times New Roman" w:hAnsi="Times New Roman" w:cs="Times New Roman"/>
            <w:szCs w:val="22"/>
          </w:rPr>
          <w:t xml:space="preserve">The net reclassification index </w:t>
        </w:r>
      </w:ins>
      <w:ins w:id="259" w:author="Byron C Jaeger" w:date="2024-07-02T17:02:00Z" w16du:dateUtc="2024-07-02T21:02:00Z">
        <w:r w:rsidR="0088363E">
          <w:rPr>
            <w:rFonts w:ascii="Times New Roman" w:hAnsi="Times New Roman" w:cs="Times New Roman"/>
            <w:szCs w:val="22"/>
          </w:rPr>
          <w:t>indicated</w:t>
        </w:r>
      </w:ins>
      <w:ins w:id="260" w:author="Byron C Jaeger" w:date="2024-07-02T17:01:00Z" w16du:dateUtc="2024-07-02T21:01:00Z">
        <w:r w:rsidR="0088363E">
          <w:rPr>
            <w:rFonts w:ascii="Times New Roman" w:hAnsi="Times New Roman" w:cs="Times New Roman"/>
            <w:szCs w:val="22"/>
          </w:rPr>
          <w:t xml:space="preserve"> improvement in down-classification of risk but not in up-classification of risk for the individualized </w:t>
        </w:r>
      </w:ins>
      <w:ins w:id="261" w:author="Byron C Jaeger" w:date="2024-07-02T17:02:00Z" w16du:dateUtc="2024-07-02T21:02:00Z">
        <w:r w:rsidR="0088363E">
          <w:rPr>
            <w:rFonts w:ascii="Times New Roman" w:hAnsi="Times New Roman" w:cs="Times New Roman"/>
            <w:szCs w:val="22"/>
          </w:rPr>
          <w:t xml:space="preserve">versus </w:t>
        </w:r>
      </w:ins>
      <w:ins w:id="262" w:author="Byron C Jaeger" w:date="2024-07-02T17:01:00Z" w16du:dateUtc="2024-07-02T21:01:00Z">
        <w:r w:rsidR="0088363E">
          <w:rPr>
            <w:rFonts w:ascii="Times New Roman" w:hAnsi="Times New Roman" w:cs="Times New Roman"/>
            <w:szCs w:val="22"/>
          </w:rPr>
          <w:t xml:space="preserve">standard model </w:t>
        </w:r>
      </w:ins>
      <w:ins w:id="263" w:author="Byron C Jaeger" w:date="2024-07-02T17:02:00Z" w16du:dateUtc="2024-07-02T21:02:00Z">
        <w:r w:rsidR="0088363E">
          <w:rPr>
            <w:rFonts w:ascii="Times New Roman" w:hAnsi="Times New Roman" w:cs="Times New Roman"/>
            <w:szCs w:val="22"/>
          </w:rPr>
          <w:t xml:space="preserve">among </w:t>
        </w:r>
      </w:ins>
      <w:ins w:id="264" w:author="Byron C Jaeger" w:date="2024-07-02T17:01:00Z" w16du:dateUtc="2024-07-02T21:01:00Z">
        <w:r w:rsidR="0088363E">
          <w:rPr>
            <w:rFonts w:ascii="Times New Roman" w:hAnsi="Times New Roman" w:cs="Times New Roman"/>
            <w:szCs w:val="22"/>
          </w:rPr>
          <w:t>DPP</w:t>
        </w:r>
      </w:ins>
      <w:ins w:id="265" w:author="Byron C Jaeger" w:date="2024-07-02T17:02:00Z" w16du:dateUtc="2024-07-02T21:02:00Z">
        <w:r w:rsidR="0088363E">
          <w:rPr>
            <w:rFonts w:ascii="Times New Roman" w:hAnsi="Times New Roman" w:cs="Times New Roman"/>
            <w:szCs w:val="22"/>
          </w:rPr>
          <w:t xml:space="preserve"> participants</w:t>
        </w:r>
      </w:ins>
      <w:ins w:id="266" w:author="Byron C Jaeger" w:date="2024-07-02T17:01:00Z" w16du:dateUtc="2024-07-02T21:01:00Z">
        <w:r w:rsidR="0088363E">
          <w:rPr>
            <w:rFonts w:ascii="Times New Roman" w:hAnsi="Times New Roman" w:cs="Times New Roman"/>
            <w:szCs w:val="22"/>
          </w:rPr>
          <w:t>.</w:t>
        </w:r>
      </w:ins>
      <w:ins w:id="267" w:author="Byron C Jaeger" w:date="2024-06-20T23:19:00Z">
        <w:r w:rsidR="00825DBC">
          <w:rPr>
            <w:rFonts w:ascii="Times New Roman" w:hAnsi="Times New Roman" w:cs="Times New Roman"/>
            <w:szCs w:val="22"/>
          </w:rPr>
          <w:t xml:space="preserve"> Among MESA participants, the models obtained similar C-statistics</w:t>
        </w:r>
      </w:ins>
      <w:ins w:id="268" w:author="Byron C Jaeger" w:date="2024-06-20T23:21:00Z">
        <w:r w:rsidR="001B17B0">
          <w:rPr>
            <w:rFonts w:ascii="Times New Roman" w:hAnsi="Times New Roman" w:cs="Times New Roman"/>
            <w:szCs w:val="22"/>
          </w:rPr>
          <w:t xml:space="preserve"> and the net reclassification index of the individualized model was 0.0060 (95</w:t>
        </w:r>
      </w:ins>
      <w:ins w:id="269" w:author="Byron C Jaeger" w:date="2024-06-20T23:22:00Z">
        <w:r w:rsidR="001B17B0">
          <w:rPr>
            <w:rFonts w:ascii="Times New Roman" w:hAnsi="Times New Roman" w:cs="Times New Roman"/>
            <w:szCs w:val="22"/>
          </w:rPr>
          <w:t>% CI: -0.0052, 0.021</w:t>
        </w:r>
      </w:ins>
      <w:ins w:id="270" w:author="Byron C Jaeger" w:date="2024-06-20T23:21:00Z">
        <w:r w:rsidR="001B17B0">
          <w:rPr>
            <w:rFonts w:ascii="Times New Roman" w:hAnsi="Times New Roman" w:cs="Times New Roman"/>
            <w:szCs w:val="22"/>
          </w:rPr>
          <w:t>)</w:t>
        </w:r>
      </w:ins>
      <w:ins w:id="271" w:author="Byron C Jaeger" w:date="2024-06-20T23:19:00Z">
        <w:r w:rsidR="00825DBC">
          <w:rPr>
            <w:rFonts w:ascii="Times New Roman" w:hAnsi="Times New Roman" w:cs="Times New Roman"/>
            <w:szCs w:val="22"/>
          </w:rPr>
          <w:t>.</w:t>
        </w:r>
      </w:ins>
      <w:r w:rsidR="002E7532">
        <w:rPr>
          <w:rFonts w:ascii="Times New Roman" w:hAnsi="Times New Roman" w:cs="Times New Roman"/>
          <w:szCs w:val="22"/>
        </w:rPr>
        <w:t xml:space="preserve"> </w:t>
      </w:r>
      <w:commentRangeStart w:id="272"/>
      <w:del w:id="273" w:author="Byron C Jaeger" w:date="2024-07-02T16:26:00Z" w16du:dateUtc="2024-07-02T20:26:00Z">
        <w:r w:rsidR="0046746F" w:rsidDel="00190D74">
          <w:rPr>
            <w:rFonts w:ascii="Times New Roman" w:hAnsi="Times New Roman" w:cs="Times New Roman"/>
            <w:szCs w:val="22"/>
          </w:rPr>
          <w:delText xml:space="preserve">Figure 1 displays calibration plots for the individualized intervention effect </w:delText>
        </w:r>
        <w:r w:rsidR="00A409A7" w:rsidDel="00190D74">
          <w:rPr>
            <w:rFonts w:ascii="Times New Roman" w:hAnsi="Times New Roman" w:cs="Times New Roman"/>
            <w:szCs w:val="22"/>
          </w:rPr>
          <w:delText xml:space="preserve">model in DPP and MESA. </w:delText>
        </w:r>
      </w:del>
      <w:ins w:id="274" w:author="Byron C Jaeger" w:date="2024-07-02T16:26:00Z" w16du:dateUtc="2024-07-02T20:26:00Z">
        <w:r w:rsidR="00190D74">
          <w:rPr>
            <w:rFonts w:ascii="Times New Roman" w:hAnsi="Times New Roman" w:cs="Times New Roman"/>
            <w:szCs w:val="22"/>
          </w:rPr>
          <w:t xml:space="preserve">While the individualized model did not show signs of mis-calibration </w:t>
        </w:r>
      </w:ins>
      <w:ins w:id="275" w:author="Byron C Jaeger" w:date="2024-07-02T16:27:00Z" w16du:dateUtc="2024-07-02T20:27:00Z">
        <w:r w:rsidR="00190D74">
          <w:rPr>
            <w:rFonts w:ascii="Times New Roman" w:hAnsi="Times New Roman" w:cs="Times New Roman"/>
            <w:szCs w:val="22"/>
          </w:rPr>
          <w:t>in internal validation among DPP participants, it under- and over-predicted risk for MESA participants with low and high risk, respectively (Figure 1)</w:t>
        </w:r>
      </w:ins>
      <w:del w:id="276" w:author="Byron C Jaeger" w:date="2024-07-02T16:27:00Z" w16du:dateUtc="2024-07-02T20:27:00Z">
        <w:r w:rsidR="00AA3D6C" w:rsidDel="00190D74">
          <w:rPr>
            <w:rFonts w:ascii="Times New Roman" w:hAnsi="Times New Roman" w:cs="Times New Roman"/>
            <w:szCs w:val="22"/>
          </w:rPr>
          <w:delText>O</w:delText>
        </w:r>
        <w:r w:rsidR="007006C4" w:rsidDel="00190D74">
          <w:rPr>
            <w:rFonts w:ascii="Times New Roman" w:hAnsi="Times New Roman" w:cs="Times New Roman"/>
            <w:szCs w:val="22"/>
          </w:rPr>
          <w:delText xml:space="preserve">bserved versus predicted </w:delText>
        </w:r>
        <w:r w:rsidR="00AA3D6C" w:rsidDel="00190D74">
          <w:rPr>
            <w:rFonts w:ascii="Times New Roman" w:hAnsi="Times New Roman" w:cs="Times New Roman"/>
            <w:szCs w:val="22"/>
          </w:rPr>
          <w:delText xml:space="preserve">3-year </w:delText>
        </w:r>
        <w:r w:rsidR="007006C4" w:rsidDel="00190D74">
          <w:rPr>
            <w:rFonts w:ascii="Times New Roman" w:hAnsi="Times New Roman" w:cs="Times New Roman"/>
            <w:szCs w:val="22"/>
          </w:rPr>
          <w:delText xml:space="preserve">risk </w:delText>
        </w:r>
        <w:r w:rsidR="00AA3D6C" w:rsidDel="00190D74">
          <w:rPr>
            <w:rFonts w:ascii="Times New Roman" w:hAnsi="Times New Roman" w:cs="Times New Roman"/>
            <w:szCs w:val="22"/>
          </w:rPr>
          <w:delText>is similar across the spectrum of risk in DPP and slightly favors higher observed versus predicted risk in MESA when 3-year predicted risk exceeds 30%</w:delText>
        </w:r>
      </w:del>
      <w:r w:rsidR="00AA3D6C">
        <w:rPr>
          <w:rFonts w:ascii="Times New Roman" w:hAnsi="Times New Roman" w:cs="Times New Roman"/>
          <w:szCs w:val="22"/>
        </w:rPr>
        <w:t xml:space="preserve">. </w:t>
      </w:r>
      <w:commentRangeEnd w:id="272"/>
      <w:r w:rsidR="00190D74">
        <w:rPr>
          <w:rStyle w:val="CommentReference"/>
        </w:rPr>
        <w:commentReference w:id="272"/>
      </w:r>
      <w:del w:id="277" w:author="Byron C Jaeger" w:date="2024-07-02T16:53:00Z" w16du:dateUtc="2024-07-02T20:53:00Z">
        <w:r w:rsidR="00C66404" w:rsidDel="000F4080">
          <w:rPr>
            <w:rFonts w:ascii="Times New Roman" w:hAnsi="Times New Roman" w:cs="Times New Roman"/>
            <w:szCs w:val="22"/>
          </w:rPr>
          <w:delText>Supplemental Tables 2-5 present model performance and fairness metrics overall and by sex and race/ethnicity for the derivation and validation samples</w:delText>
        </w:r>
        <w:r w:rsidR="00D864F1" w:rsidDel="000F4080">
          <w:rPr>
            <w:rFonts w:ascii="Times New Roman" w:hAnsi="Times New Roman" w:cs="Times New Roman"/>
            <w:szCs w:val="22"/>
          </w:rPr>
          <w:delText xml:space="preserve"> comparing the individualized intervention effect model compared to the standard model</w:delText>
        </w:r>
      </w:del>
      <w:ins w:id="278" w:author="Byron C Jaeger" w:date="2024-07-02T16:54:00Z" w16du:dateUtc="2024-07-02T20:54:00Z">
        <w:r w:rsidR="000F4080">
          <w:rPr>
            <w:rFonts w:ascii="Times New Roman" w:hAnsi="Times New Roman" w:cs="Times New Roman"/>
            <w:szCs w:val="22"/>
          </w:rPr>
          <w:t>T</w:t>
        </w:r>
      </w:ins>
      <w:ins w:id="279" w:author="Byron C Jaeger" w:date="2024-07-02T16:53:00Z" w16du:dateUtc="2024-07-02T20:53:00Z">
        <w:r w:rsidR="000F4080">
          <w:rPr>
            <w:rFonts w:ascii="Times New Roman" w:hAnsi="Times New Roman" w:cs="Times New Roman"/>
            <w:szCs w:val="22"/>
          </w:rPr>
          <w:t xml:space="preserve">he individualized model classified participants into the same risk category as the standard model </w:t>
        </w:r>
      </w:ins>
      <w:ins w:id="280" w:author="Byron C Jaeger" w:date="2024-07-02T16:54:00Z" w16du:dateUtc="2024-07-02T20:54:00Z">
        <w:r w:rsidR="000F4080">
          <w:rPr>
            <w:rFonts w:ascii="Times New Roman" w:hAnsi="Times New Roman" w:cs="Times New Roman"/>
            <w:szCs w:val="22"/>
          </w:rPr>
          <w:t>for 81% and 97% of DPP and MESA participants, respectively (Table S3)</w:t>
        </w:r>
      </w:ins>
      <w:ins w:id="281" w:author="Byron C Jaeger" w:date="2024-07-02T16:55:00Z" w16du:dateUtc="2024-07-02T20:55:00Z">
        <w:r w:rsidR="000F4080">
          <w:rPr>
            <w:rFonts w:ascii="Times New Roman" w:hAnsi="Times New Roman" w:cs="Times New Roman"/>
            <w:szCs w:val="22"/>
          </w:rPr>
          <w:t xml:space="preserve"> for 90% and 88% of men and women, respectively (Table S4)</w:t>
        </w:r>
      </w:ins>
      <w:ins w:id="282" w:author="Byron C Jaeger" w:date="2024-07-02T16:56:00Z" w16du:dateUtc="2024-07-02T20:56:00Z">
        <w:r w:rsidR="000F4080">
          <w:rPr>
            <w:rFonts w:ascii="Times New Roman" w:hAnsi="Times New Roman" w:cs="Times New Roman"/>
            <w:szCs w:val="22"/>
          </w:rPr>
          <w:t xml:space="preserve">, and for 86%, 90%, 90%, </w:t>
        </w:r>
      </w:ins>
      <w:ins w:id="283" w:author="Byron C Jaeger" w:date="2024-07-02T16:57:00Z" w16du:dateUtc="2024-07-02T20:57:00Z">
        <w:r w:rsidR="000F4080">
          <w:rPr>
            <w:rFonts w:ascii="Times New Roman" w:hAnsi="Times New Roman" w:cs="Times New Roman"/>
            <w:szCs w:val="22"/>
          </w:rPr>
          <w:t>and 92% of Non-Hispanic White, Non-Hispanic Black, Hispanic, and Other race/ethnicity groups, respectively</w:t>
        </w:r>
      </w:ins>
      <w:r w:rsidR="00C66404">
        <w:rPr>
          <w:rFonts w:ascii="Times New Roman" w:hAnsi="Times New Roman" w:cs="Times New Roman"/>
          <w:szCs w:val="22"/>
        </w:rPr>
        <w:t>.</w:t>
      </w:r>
      <w:ins w:id="284" w:author="Byron C Jaeger" w:date="2024-07-02T17:08:00Z" w16du:dateUtc="2024-07-02T21:08:00Z">
        <w:r w:rsidR="0088363E">
          <w:rPr>
            <w:rFonts w:ascii="Times New Roman" w:hAnsi="Times New Roman" w:cs="Times New Roman"/>
            <w:szCs w:val="22"/>
          </w:rPr>
          <w:t xml:space="preserve"> </w:t>
        </w:r>
      </w:ins>
      <w:del w:id="285" w:author="Byron C Jaeger" w:date="2024-07-02T17:08:00Z" w16du:dateUtc="2024-07-02T21:08:00Z">
        <w:r w:rsidR="00E611A8" w:rsidDel="0088363E">
          <w:rPr>
            <w:rFonts w:ascii="Times New Roman" w:hAnsi="Times New Roman" w:cs="Times New Roman"/>
            <w:szCs w:val="22"/>
          </w:rPr>
          <w:delText xml:space="preserve"> </w:delText>
        </w:r>
      </w:del>
      <w:ins w:id="286" w:author="Byron C Jaeger" w:date="2024-07-02T17:07:00Z" w16du:dateUtc="2024-07-02T21:07:00Z">
        <w:r w:rsidR="0088363E">
          <w:rPr>
            <w:rFonts w:ascii="Times New Roman" w:hAnsi="Times New Roman" w:cs="Times New Roman"/>
            <w:szCs w:val="22"/>
          </w:rPr>
          <w:t>U</w:t>
        </w:r>
      </w:ins>
      <w:ins w:id="287" w:author="Byron C Jaeger" w:date="2024-07-02T17:06:00Z" w16du:dateUtc="2024-07-02T21:06:00Z">
        <w:r w:rsidR="0088363E">
          <w:rPr>
            <w:rFonts w:ascii="Times New Roman" w:hAnsi="Times New Roman" w:cs="Times New Roman"/>
            <w:szCs w:val="22"/>
          </w:rPr>
          <w:t xml:space="preserve">sing the individualized </w:t>
        </w:r>
      </w:ins>
      <w:ins w:id="288" w:author="Byron C Jaeger" w:date="2024-07-02T17:07:00Z" w16du:dateUtc="2024-07-02T21:07:00Z">
        <w:r w:rsidR="0088363E">
          <w:rPr>
            <w:rFonts w:ascii="Times New Roman" w:hAnsi="Times New Roman" w:cs="Times New Roman"/>
            <w:szCs w:val="22"/>
          </w:rPr>
          <w:t xml:space="preserve">model among DPP </w:t>
        </w:r>
      </w:ins>
      <w:ins w:id="289" w:author="Byron C Jaeger" w:date="2024-07-02T17:13:00Z" w16du:dateUtc="2024-07-02T21:13:00Z">
        <w:r w:rsidR="00DA3CD9">
          <w:rPr>
            <w:rFonts w:ascii="Times New Roman" w:hAnsi="Times New Roman" w:cs="Times New Roman"/>
            <w:szCs w:val="22"/>
          </w:rPr>
          <w:t xml:space="preserve">and MESA at a 20% risk </w:t>
        </w:r>
        <w:r w:rsidR="00DA3CD9">
          <w:rPr>
            <w:rFonts w:ascii="Times New Roman" w:hAnsi="Times New Roman" w:cs="Times New Roman"/>
            <w:szCs w:val="22"/>
          </w:rPr>
          <w:lastRenderedPageBreak/>
          <w:t xml:space="preserve">threshold </w:t>
        </w:r>
      </w:ins>
      <w:ins w:id="290" w:author="Byron C Jaeger" w:date="2024-07-02T17:07:00Z" w16du:dateUtc="2024-07-02T21:07:00Z">
        <w:r w:rsidR="0088363E">
          <w:rPr>
            <w:rFonts w:ascii="Times New Roman" w:hAnsi="Times New Roman" w:cs="Times New Roman"/>
            <w:szCs w:val="22"/>
          </w:rPr>
          <w:t>was estimated to</w:t>
        </w:r>
      </w:ins>
      <w:ins w:id="291" w:author="Byron C Jaeger" w:date="2024-07-02T17:08:00Z" w16du:dateUtc="2024-07-02T21:08:00Z">
        <w:r w:rsidR="0088363E">
          <w:rPr>
            <w:rFonts w:ascii="Times New Roman" w:hAnsi="Times New Roman" w:cs="Times New Roman"/>
            <w:szCs w:val="22"/>
          </w:rPr>
          <w:t xml:space="preserve"> result in 4 </w:t>
        </w:r>
      </w:ins>
      <w:ins w:id="292" w:author="Byron C Jaeger" w:date="2024-07-02T17:13:00Z" w16du:dateUtc="2024-07-02T21:13:00Z">
        <w:r w:rsidR="00DA3CD9">
          <w:rPr>
            <w:rFonts w:ascii="Times New Roman" w:hAnsi="Times New Roman" w:cs="Times New Roman"/>
            <w:szCs w:val="22"/>
          </w:rPr>
          <w:t xml:space="preserve">and 3 </w:t>
        </w:r>
      </w:ins>
      <w:ins w:id="293" w:author="Byron C Jaeger" w:date="2024-07-02T17:08:00Z" w16du:dateUtc="2024-07-02T21:08:00Z">
        <w:r w:rsidR="0088363E">
          <w:rPr>
            <w:rFonts w:ascii="Times New Roman" w:hAnsi="Times New Roman" w:cs="Times New Roman"/>
            <w:szCs w:val="22"/>
          </w:rPr>
          <w:t>true positive cases identified per 100</w:t>
        </w:r>
      </w:ins>
      <w:ins w:id="294" w:author="Byron C Jaeger" w:date="2024-07-02T17:12:00Z" w16du:dateUtc="2024-07-02T21:12:00Z">
        <w:r w:rsidR="00DA3CD9">
          <w:rPr>
            <w:rFonts w:ascii="Times New Roman" w:hAnsi="Times New Roman" w:cs="Times New Roman"/>
            <w:szCs w:val="22"/>
          </w:rPr>
          <w:t xml:space="preserve"> screened</w:t>
        </w:r>
      </w:ins>
      <w:ins w:id="295" w:author="Byron C Jaeger" w:date="2024-07-02T17:13:00Z" w16du:dateUtc="2024-07-02T21:13:00Z">
        <w:r w:rsidR="00DA3CD9">
          <w:rPr>
            <w:rFonts w:ascii="Times New Roman" w:hAnsi="Times New Roman" w:cs="Times New Roman"/>
            <w:szCs w:val="22"/>
          </w:rPr>
          <w:t>, respectively (Figure S1)</w:t>
        </w:r>
      </w:ins>
      <w:ins w:id="296" w:author="Byron C Jaeger" w:date="2024-07-02T17:12:00Z" w16du:dateUtc="2024-07-02T21:12:00Z">
        <w:r w:rsidR="00DA3CD9">
          <w:rPr>
            <w:rFonts w:ascii="Times New Roman" w:hAnsi="Times New Roman" w:cs="Times New Roman"/>
            <w:szCs w:val="22"/>
          </w:rPr>
          <w:t>.</w:t>
        </w:r>
      </w:ins>
      <w:moveFromRangeStart w:id="297" w:author="Byron C Jaeger" w:date="2024-07-02T17:04:00Z" w:name="move170832287"/>
      <w:moveFrom w:id="298" w:author="Byron C Jaeger" w:date="2024-07-02T17:04:00Z" w16du:dateUtc="2024-07-02T21:04:00Z">
        <w:del w:id="299" w:author="Byron C Jaeger" w:date="2024-07-02T17:14:00Z" w16du:dateUtc="2024-07-02T21:14:00Z">
          <w:r w:rsidR="005869EE" w:rsidDel="00DA3CD9">
            <w:rPr>
              <w:rFonts w:ascii="Times New Roman" w:hAnsi="Times New Roman" w:cs="Times New Roman"/>
              <w:szCs w:val="22"/>
            </w:rPr>
            <w:delText>In DPP, model performance metrics were higher for the individualized intervention effect model compared to the standard model</w:delText>
          </w:r>
          <w:r w:rsidR="003D05E9" w:rsidDel="00DA3CD9">
            <w:rPr>
              <w:rFonts w:ascii="Times New Roman" w:hAnsi="Times New Roman" w:cs="Times New Roman"/>
              <w:szCs w:val="22"/>
            </w:rPr>
            <w:delText>, fairness metrics by sex were similar by model and fairness metrics by race/ethnicity favored the standard model.</w:delText>
          </w:r>
          <w:r w:rsidR="005869EE" w:rsidDel="00DA3CD9">
            <w:rPr>
              <w:rFonts w:ascii="Times New Roman" w:hAnsi="Times New Roman" w:cs="Times New Roman"/>
              <w:szCs w:val="22"/>
            </w:rPr>
            <w:delText xml:space="preserve"> </w:delText>
          </w:r>
        </w:del>
      </w:moveFrom>
      <w:moveFromRangeEnd w:id="297"/>
      <w:del w:id="300" w:author="Byron C Jaeger" w:date="2024-07-02T17:01:00Z" w16du:dateUtc="2024-07-02T21:01:00Z">
        <w:r w:rsidR="0053103F" w:rsidDel="0088363E">
          <w:rPr>
            <w:rFonts w:ascii="Times New Roman" w:hAnsi="Times New Roman" w:cs="Times New Roman"/>
            <w:szCs w:val="22"/>
          </w:rPr>
          <w:delText xml:space="preserve">The net reclassification index did show improvement in down-classification of risk but not in up-classification of risk or overall reclassification for the individualized intervention effect model compared to the standard model in DPP </w:delText>
        </w:r>
      </w:del>
      <w:del w:id="301" w:author="Byron C Jaeger" w:date="2024-07-02T17:04:00Z" w16du:dateUtc="2024-07-02T21:04:00Z">
        <w:r w:rsidR="0053103F" w:rsidDel="0088363E">
          <w:rPr>
            <w:rFonts w:ascii="Times New Roman" w:hAnsi="Times New Roman" w:cs="Times New Roman"/>
            <w:szCs w:val="22"/>
          </w:rPr>
          <w:delText xml:space="preserve">(Table 2 and Supplemental Table 5). </w:delText>
        </w:r>
      </w:del>
      <w:del w:id="302" w:author="Byron C Jaeger" w:date="2024-07-02T17:14:00Z" w16du:dateUtc="2024-07-02T21:14:00Z">
        <w:r w:rsidR="00E611A8" w:rsidDel="00DA3CD9">
          <w:rPr>
            <w:rFonts w:ascii="Times New Roman" w:hAnsi="Times New Roman" w:cs="Times New Roman"/>
            <w:szCs w:val="22"/>
          </w:rPr>
          <w:delText xml:space="preserve">Supplemental Figure 1 summarizes the results from the decision curve analysis for the derivation and validation samples </w:delText>
        </w:r>
        <w:r w:rsidR="00D96D80" w:rsidDel="00DA3CD9">
          <w:rPr>
            <w:rFonts w:ascii="Times New Roman" w:hAnsi="Times New Roman" w:cs="Times New Roman"/>
            <w:szCs w:val="22"/>
          </w:rPr>
          <w:delText xml:space="preserve">according to </w:delText>
        </w:r>
        <w:r w:rsidR="00E611A8" w:rsidDel="00DA3CD9">
          <w:rPr>
            <w:rFonts w:ascii="Times New Roman" w:hAnsi="Times New Roman" w:cs="Times New Roman"/>
            <w:szCs w:val="22"/>
          </w:rPr>
          <w:delText>the individualized intervention effect model</w:delText>
        </w:r>
        <w:r w:rsidR="00D96D80" w:rsidDel="00DA3CD9">
          <w:rPr>
            <w:rFonts w:ascii="Times New Roman" w:hAnsi="Times New Roman" w:cs="Times New Roman"/>
            <w:szCs w:val="22"/>
          </w:rPr>
          <w:delText>,</w:delText>
        </w:r>
        <w:r w:rsidR="00E611A8" w:rsidDel="00DA3CD9">
          <w:rPr>
            <w:rFonts w:ascii="Times New Roman" w:hAnsi="Times New Roman" w:cs="Times New Roman"/>
            <w:szCs w:val="22"/>
          </w:rPr>
          <w:delText xml:space="preserve"> standard model</w:delText>
        </w:r>
        <w:r w:rsidR="00D96D80" w:rsidDel="00DA3CD9">
          <w:rPr>
            <w:rFonts w:ascii="Times New Roman" w:hAnsi="Times New Roman" w:cs="Times New Roman"/>
            <w:szCs w:val="22"/>
          </w:rPr>
          <w:delText>, and when treating all or none of the participants</w:delText>
        </w:r>
        <w:r w:rsidR="00E611A8" w:rsidDel="00DA3CD9">
          <w:rPr>
            <w:rFonts w:ascii="Times New Roman" w:hAnsi="Times New Roman" w:cs="Times New Roman"/>
            <w:szCs w:val="22"/>
          </w:rPr>
          <w:delText>.</w:delText>
        </w:r>
      </w:del>
    </w:p>
    <w:p w14:paraId="2EBD75A9" w14:textId="77777777" w:rsidR="00395D77" w:rsidRDefault="00395D77" w:rsidP="00D43EE7">
      <w:pPr>
        <w:spacing w:line="480" w:lineRule="auto"/>
        <w:rPr>
          <w:rFonts w:ascii="Times New Roman" w:hAnsi="Times New Roman" w:cs="Times New Roman"/>
          <w:szCs w:val="22"/>
        </w:rPr>
      </w:pPr>
    </w:p>
    <w:p w14:paraId="604B0891" w14:textId="619D5DB2" w:rsidR="00EA2E09" w:rsidRDefault="00EA2E09" w:rsidP="00D43EE7">
      <w:pPr>
        <w:spacing w:line="480" w:lineRule="auto"/>
        <w:rPr>
          <w:rFonts w:ascii="Times New Roman" w:hAnsi="Times New Roman" w:cs="Times New Roman"/>
          <w:szCs w:val="22"/>
        </w:rPr>
      </w:pPr>
      <w:r>
        <w:rPr>
          <w:rFonts w:ascii="Times New Roman" w:hAnsi="Times New Roman" w:cs="Times New Roman"/>
          <w:szCs w:val="22"/>
        </w:rPr>
        <w:t xml:space="preserve">Risk </w:t>
      </w:r>
      <w:proofErr w:type="gramStart"/>
      <w:r>
        <w:rPr>
          <w:rFonts w:ascii="Times New Roman" w:hAnsi="Times New Roman" w:cs="Times New Roman"/>
          <w:szCs w:val="22"/>
        </w:rPr>
        <w:t>estimates</w:t>
      </w:r>
      <w:proofErr w:type="gramEnd"/>
    </w:p>
    <w:p w14:paraId="1A030245" w14:textId="38C2BCE3" w:rsidR="00B57153" w:rsidRDefault="00825DBC" w:rsidP="00D43EE7">
      <w:pPr>
        <w:spacing w:line="480" w:lineRule="auto"/>
        <w:rPr>
          <w:rFonts w:ascii="Times New Roman" w:hAnsi="Times New Roman" w:cs="Times New Roman"/>
          <w:szCs w:val="22"/>
        </w:rPr>
      </w:pPr>
      <w:ins w:id="303" w:author="Byron C Jaeger" w:date="2024-06-20T23:11:00Z">
        <w:r>
          <w:rPr>
            <w:rFonts w:ascii="Times New Roman" w:hAnsi="Times New Roman" w:cs="Times New Roman"/>
            <w:szCs w:val="22"/>
          </w:rPr>
          <w:t xml:space="preserve">The associations between predictors and incident diabetes for the individualized intervention effect (interaction) model with instructions to compute predicted risk are reported in Table 2. </w:t>
        </w:r>
      </w:ins>
      <w:r w:rsidR="00761A2D">
        <w:rPr>
          <w:rFonts w:ascii="Times New Roman" w:hAnsi="Times New Roman" w:cs="Times New Roman"/>
          <w:szCs w:val="22"/>
        </w:rPr>
        <w:t xml:space="preserve">For 86% of DPP participants and 97% of MESA participants, assignment to the intensive lifestyle intervention was optimal and resulted in the lowest 3-year mean predicted risk for diabetes (Table 3). For the remaining participants in each respective sample, assignment to metformin was the optimal individual intervention strategy. </w:t>
      </w:r>
      <w:r w:rsidR="00716F6B">
        <w:rPr>
          <w:rFonts w:ascii="Times New Roman" w:hAnsi="Times New Roman" w:cs="Times New Roman"/>
          <w:szCs w:val="22"/>
        </w:rPr>
        <w:t>For those in DPP where lifestyle was the optimal intervention, mean 3-year risk for diabetes was 10.0% if assigned to lifestyle, 17.0% if assigned to metformin, and 22.0% if assigned to placebo. For those in DPP where metformin was the optimal intervention, mean 3-year risk for diabetes was 20.0% if assigned to lifestyle, 15.0% if assigned to metformin, and 27.0% if assigned to placebo.</w:t>
      </w:r>
      <w:r w:rsidR="004014D1">
        <w:rPr>
          <w:rFonts w:ascii="Times New Roman" w:hAnsi="Times New Roman" w:cs="Times New Roman"/>
          <w:szCs w:val="22"/>
        </w:rPr>
        <w:t xml:space="preserve"> Supplemental Figure 2 displays </w:t>
      </w:r>
      <w:r w:rsidR="00E84D44">
        <w:rPr>
          <w:rFonts w:ascii="Times New Roman" w:hAnsi="Times New Roman" w:cs="Times New Roman"/>
          <w:szCs w:val="22"/>
        </w:rPr>
        <w:t>individualized intervention effect</w:t>
      </w:r>
      <w:r w:rsidR="00E84D44" w:rsidRPr="00070BCA">
        <w:rPr>
          <w:rFonts w:ascii="Times New Roman" w:hAnsi="Times New Roman" w:cs="Times New Roman"/>
        </w:rPr>
        <w:t xml:space="preserve"> </w:t>
      </w:r>
      <w:r w:rsidR="00E84D44">
        <w:rPr>
          <w:rFonts w:ascii="Times New Roman" w:hAnsi="Times New Roman" w:cs="Times New Roman"/>
        </w:rPr>
        <w:t xml:space="preserve">3-year </w:t>
      </w:r>
      <w:r w:rsidR="004014D1">
        <w:rPr>
          <w:rFonts w:ascii="Times New Roman" w:hAnsi="Times New Roman" w:cs="Times New Roman"/>
          <w:szCs w:val="22"/>
        </w:rPr>
        <w:t>predicted risk if assigned to each of the interventions according to rank order (low to high)</w:t>
      </w:r>
      <w:r w:rsidR="001244B7">
        <w:rPr>
          <w:rFonts w:ascii="Times New Roman" w:hAnsi="Times New Roman" w:cs="Times New Roman"/>
          <w:szCs w:val="22"/>
        </w:rPr>
        <w:t xml:space="preserve"> </w:t>
      </w:r>
      <w:r w:rsidR="00E84D44">
        <w:rPr>
          <w:rFonts w:ascii="Times New Roman" w:hAnsi="Times New Roman" w:cs="Times New Roman"/>
          <w:szCs w:val="22"/>
        </w:rPr>
        <w:t xml:space="preserve">of predicted risk </w:t>
      </w:r>
      <w:r w:rsidR="004014D1">
        <w:rPr>
          <w:rFonts w:ascii="Times New Roman" w:hAnsi="Times New Roman" w:cs="Times New Roman"/>
          <w:szCs w:val="22"/>
        </w:rPr>
        <w:t xml:space="preserve">for each </w:t>
      </w:r>
      <w:r w:rsidR="00E84D44">
        <w:rPr>
          <w:rFonts w:ascii="Times New Roman" w:hAnsi="Times New Roman" w:cs="Times New Roman"/>
          <w:szCs w:val="22"/>
        </w:rPr>
        <w:t xml:space="preserve">respective </w:t>
      </w:r>
      <w:r w:rsidR="004014D1">
        <w:rPr>
          <w:rFonts w:ascii="Times New Roman" w:hAnsi="Times New Roman" w:cs="Times New Roman"/>
          <w:szCs w:val="22"/>
        </w:rPr>
        <w:t xml:space="preserve">intervention arm. </w:t>
      </w:r>
      <w:r w:rsidR="000447B5">
        <w:rPr>
          <w:rFonts w:ascii="Times New Roman" w:hAnsi="Times New Roman" w:cs="Times New Roman"/>
          <w:szCs w:val="22"/>
        </w:rPr>
        <w:t xml:space="preserve">Along the spectrum of predicted risk when assigned to placebo, </w:t>
      </w:r>
      <w:r w:rsidR="00A91EC9">
        <w:rPr>
          <w:rFonts w:ascii="Times New Roman" w:hAnsi="Times New Roman" w:cs="Times New Roman"/>
          <w:szCs w:val="22"/>
        </w:rPr>
        <w:t xml:space="preserve">respective individual </w:t>
      </w:r>
      <w:r w:rsidR="000447B5">
        <w:rPr>
          <w:rFonts w:ascii="Times New Roman" w:hAnsi="Times New Roman" w:cs="Times New Roman"/>
          <w:szCs w:val="22"/>
        </w:rPr>
        <w:t xml:space="preserve">predicted risk estimates when assigned to metformin or lifestyle were consistently lower. </w:t>
      </w:r>
      <w:r w:rsidR="00FF259C">
        <w:rPr>
          <w:rFonts w:ascii="Times New Roman" w:hAnsi="Times New Roman" w:cs="Times New Roman"/>
          <w:szCs w:val="22"/>
        </w:rPr>
        <w:t xml:space="preserve">Along the spectrum of predicted risk when assigned to lifestyle, </w:t>
      </w:r>
      <w:r w:rsidR="00A91EC9">
        <w:rPr>
          <w:rFonts w:ascii="Times New Roman" w:hAnsi="Times New Roman" w:cs="Times New Roman"/>
          <w:szCs w:val="22"/>
        </w:rPr>
        <w:t xml:space="preserve">respective individual </w:t>
      </w:r>
      <w:r w:rsidR="00FF259C">
        <w:rPr>
          <w:rFonts w:ascii="Times New Roman" w:hAnsi="Times New Roman" w:cs="Times New Roman"/>
          <w:szCs w:val="22"/>
        </w:rPr>
        <w:t>predicted risk estimates when assigned to placebo or metformin were consistently higher.</w:t>
      </w:r>
      <w:r w:rsidR="007B15F9">
        <w:rPr>
          <w:rFonts w:ascii="Times New Roman" w:hAnsi="Times New Roman" w:cs="Times New Roman"/>
          <w:szCs w:val="22"/>
        </w:rPr>
        <w:t xml:space="preserve"> Median and interquartile range of </w:t>
      </w:r>
      <w:r w:rsidR="007B15F9" w:rsidRPr="007B15F9">
        <w:rPr>
          <w:rFonts w:ascii="Times New Roman" w:hAnsi="Times New Roman" w:cs="Times New Roman"/>
          <w:szCs w:val="22"/>
        </w:rPr>
        <w:t>individualized 3-year predicted risk for diabetes</w:t>
      </w:r>
      <w:r w:rsidR="002C0A6E">
        <w:rPr>
          <w:rFonts w:ascii="Times New Roman" w:hAnsi="Times New Roman" w:cs="Times New Roman"/>
          <w:szCs w:val="22"/>
        </w:rPr>
        <w:t xml:space="preserve"> </w:t>
      </w:r>
      <w:r w:rsidR="009E75EE">
        <w:rPr>
          <w:rFonts w:ascii="Times New Roman" w:hAnsi="Times New Roman" w:cs="Times New Roman"/>
          <w:szCs w:val="22"/>
        </w:rPr>
        <w:t xml:space="preserve">under each intervention </w:t>
      </w:r>
      <w:r w:rsidR="00307B55">
        <w:rPr>
          <w:rFonts w:ascii="Times New Roman" w:hAnsi="Times New Roman" w:cs="Times New Roman"/>
          <w:szCs w:val="22"/>
        </w:rPr>
        <w:t xml:space="preserve">by race/ethnicity and sex are presented in Supplemental Figure 3. Patterns </w:t>
      </w:r>
      <w:r w:rsidR="002C0A6E">
        <w:rPr>
          <w:rFonts w:ascii="Times New Roman" w:hAnsi="Times New Roman" w:cs="Times New Roman"/>
          <w:szCs w:val="22"/>
        </w:rPr>
        <w:t xml:space="preserve">were similar </w:t>
      </w:r>
      <w:r w:rsidR="00307B55">
        <w:rPr>
          <w:rFonts w:ascii="Times New Roman" w:hAnsi="Times New Roman" w:cs="Times New Roman"/>
          <w:szCs w:val="22"/>
        </w:rPr>
        <w:t xml:space="preserve">across demographic groups, with median risk highest for placebo, then metformin, and lowest for </w:t>
      </w:r>
      <w:r w:rsidR="00307B55">
        <w:rPr>
          <w:rFonts w:ascii="Times New Roman" w:hAnsi="Times New Roman" w:cs="Times New Roman"/>
          <w:szCs w:val="22"/>
        </w:rPr>
        <w:lastRenderedPageBreak/>
        <w:t>lifestyle</w:t>
      </w:r>
      <w:r w:rsidR="002C0A6E">
        <w:rPr>
          <w:rFonts w:ascii="Times New Roman" w:hAnsi="Times New Roman" w:cs="Times New Roman"/>
          <w:szCs w:val="22"/>
        </w:rPr>
        <w:t>.</w:t>
      </w:r>
      <w:r w:rsidR="00FF259C">
        <w:rPr>
          <w:rFonts w:ascii="Times New Roman" w:hAnsi="Times New Roman" w:cs="Times New Roman"/>
          <w:szCs w:val="22"/>
        </w:rPr>
        <w:t xml:space="preserve"> </w:t>
      </w:r>
      <w:r w:rsidR="003C078D">
        <w:rPr>
          <w:rFonts w:ascii="Times New Roman" w:hAnsi="Times New Roman" w:cs="Times New Roman"/>
          <w:szCs w:val="22"/>
        </w:rPr>
        <w:t xml:space="preserve">The online </w:t>
      </w:r>
      <w:r w:rsidR="00514D0A">
        <w:rPr>
          <w:rFonts w:ascii="Times New Roman" w:hAnsi="Times New Roman" w:cs="Times New Roman"/>
          <w:szCs w:val="22"/>
        </w:rPr>
        <w:t xml:space="preserve">diabetes </w:t>
      </w:r>
      <w:r w:rsidR="003C078D">
        <w:rPr>
          <w:rFonts w:ascii="Times New Roman" w:hAnsi="Times New Roman" w:cs="Times New Roman"/>
          <w:szCs w:val="22"/>
        </w:rPr>
        <w:t>risk calculator is published here</w:t>
      </w:r>
      <w:r w:rsidR="00BD7BE4">
        <w:rPr>
          <w:rFonts w:ascii="Times New Roman" w:hAnsi="Times New Roman" w:cs="Times New Roman"/>
          <w:szCs w:val="22"/>
        </w:rPr>
        <w:t>:</w:t>
      </w:r>
      <w:r w:rsidR="002C0A6E">
        <w:rPr>
          <w:rFonts w:ascii="Times New Roman" w:hAnsi="Times New Roman" w:cs="Times New Roman"/>
          <w:szCs w:val="22"/>
        </w:rPr>
        <w:t xml:space="preserve"> </w:t>
      </w:r>
      <w:hyperlink r:id="rId13" w:history="1">
        <w:r w:rsidR="009E75EE" w:rsidRPr="00187AC6">
          <w:rPr>
            <w:rStyle w:val="Hyperlink"/>
            <w:rFonts w:ascii="Times New Roman" w:hAnsi="Times New Roman" w:cs="Times New Roman"/>
            <w:szCs w:val="22"/>
          </w:rPr>
          <w:t>https://bcjaeger.shinyapps.io/PreDm2Calc/</w:t>
        </w:r>
      </w:hyperlink>
      <w:r w:rsidR="003C078D">
        <w:rPr>
          <w:rFonts w:ascii="Times New Roman" w:hAnsi="Times New Roman" w:cs="Times New Roman"/>
          <w:szCs w:val="22"/>
        </w:rPr>
        <w:t>.</w:t>
      </w:r>
      <w:r w:rsidR="00E84D44">
        <w:rPr>
          <w:rFonts w:ascii="Times New Roman" w:hAnsi="Times New Roman" w:cs="Times New Roman"/>
          <w:szCs w:val="22"/>
        </w:rPr>
        <w:t xml:space="preserve"> </w:t>
      </w:r>
    </w:p>
    <w:p w14:paraId="3EFAF5B5" w14:textId="77777777" w:rsidR="00B57153" w:rsidRPr="00B57153" w:rsidRDefault="00B57153" w:rsidP="00D43EE7">
      <w:pPr>
        <w:spacing w:line="480" w:lineRule="auto"/>
        <w:rPr>
          <w:rFonts w:ascii="Times New Roman" w:hAnsi="Times New Roman" w:cs="Times New Roman"/>
          <w:szCs w:val="22"/>
        </w:rPr>
      </w:pPr>
    </w:p>
    <w:p w14:paraId="31839546" w14:textId="08DF16AE" w:rsidR="00D43EE7" w:rsidRPr="00D43EE7" w:rsidRDefault="00D43EE7" w:rsidP="00D43EE7">
      <w:pPr>
        <w:spacing w:line="480" w:lineRule="auto"/>
        <w:rPr>
          <w:rFonts w:ascii="Times New Roman" w:hAnsi="Times New Roman" w:cs="Times New Roman"/>
          <w:b/>
          <w:bCs/>
          <w:szCs w:val="22"/>
        </w:rPr>
      </w:pPr>
      <w:r>
        <w:rPr>
          <w:rFonts w:ascii="Times New Roman" w:hAnsi="Times New Roman" w:cs="Times New Roman"/>
          <w:b/>
          <w:bCs/>
          <w:szCs w:val="22"/>
        </w:rPr>
        <w:t>Discussion</w:t>
      </w:r>
    </w:p>
    <w:p w14:paraId="4D0C9965" w14:textId="6A128DEB" w:rsidR="00E26285" w:rsidRDefault="0028215C" w:rsidP="00D43EE7">
      <w:pPr>
        <w:spacing w:line="480" w:lineRule="auto"/>
        <w:rPr>
          <w:rFonts w:ascii="Times New Roman" w:hAnsi="Times New Roman" w:cs="Times New Roman"/>
          <w:szCs w:val="22"/>
        </w:rPr>
      </w:pPr>
      <w:r>
        <w:rPr>
          <w:rFonts w:ascii="Times New Roman" w:hAnsi="Times New Roman" w:cs="Times New Roman"/>
          <w:szCs w:val="22"/>
        </w:rPr>
        <w:t>This study</w:t>
      </w:r>
      <w:r w:rsidR="007006C4">
        <w:rPr>
          <w:rFonts w:ascii="Times New Roman" w:hAnsi="Times New Roman" w:cs="Times New Roman"/>
          <w:szCs w:val="22"/>
        </w:rPr>
        <w:t xml:space="preserve"> </w:t>
      </w:r>
      <w:r w:rsidR="00A213E5">
        <w:rPr>
          <w:rFonts w:ascii="Times New Roman" w:hAnsi="Times New Roman" w:cs="Times New Roman"/>
          <w:szCs w:val="22"/>
        </w:rPr>
        <w:t xml:space="preserve">used </w:t>
      </w:r>
      <w:r w:rsidR="00E26285">
        <w:rPr>
          <w:rFonts w:ascii="Times New Roman" w:hAnsi="Times New Roman" w:cs="Times New Roman"/>
          <w:szCs w:val="22"/>
        </w:rPr>
        <w:t xml:space="preserve">data from a </w:t>
      </w:r>
      <w:r w:rsidR="00F24ADF">
        <w:rPr>
          <w:rFonts w:ascii="Times New Roman" w:hAnsi="Times New Roman" w:cs="Times New Roman"/>
          <w:szCs w:val="22"/>
        </w:rPr>
        <w:t>large, randomized</w:t>
      </w:r>
      <w:r w:rsidR="00E26285">
        <w:rPr>
          <w:rFonts w:ascii="Times New Roman" w:hAnsi="Times New Roman" w:cs="Times New Roman"/>
          <w:szCs w:val="22"/>
        </w:rPr>
        <w:t xml:space="preserve"> trial for type 2 diabetes prevention</w:t>
      </w:r>
      <w:r w:rsidR="00A213E5">
        <w:rPr>
          <w:rFonts w:ascii="Times New Roman" w:hAnsi="Times New Roman" w:cs="Times New Roman"/>
          <w:szCs w:val="22"/>
        </w:rPr>
        <w:t xml:space="preserve"> with multiple intervention arms </w:t>
      </w:r>
      <w:r w:rsidR="00E74A7A">
        <w:rPr>
          <w:rFonts w:ascii="Times New Roman" w:hAnsi="Times New Roman" w:cs="Times New Roman"/>
          <w:szCs w:val="22"/>
        </w:rPr>
        <w:t>to</w:t>
      </w:r>
      <w:r w:rsidR="00A213E5">
        <w:rPr>
          <w:rFonts w:ascii="Times New Roman" w:hAnsi="Times New Roman" w:cs="Times New Roman"/>
          <w:szCs w:val="22"/>
        </w:rPr>
        <w:t xml:space="preserve"> develop an individualized intervention effect risk prediction model</w:t>
      </w:r>
      <w:r w:rsidR="00ED52B4">
        <w:rPr>
          <w:rFonts w:ascii="Times New Roman" w:hAnsi="Times New Roman" w:cs="Times New Roman"/>
          <w:szCs w:val="22"/>
        </w:rPr>
        <w:t xml:space="preserve"> </w:t>
      </w:r>
      <w:r w:rsidR="00CA12E3">
        <w:rPr>
          <w:rFonts w:ascii="Times New Roman" w:hAnsi="Times New Roman" w:cs="Times New Roman"/>
          <w:szCs w:val="22"/>
        </w:rPr>
        <w:t xml:space="preserve">and equation </w:t>
      </w:r>
      <w:r w:rsidR="00ED52B4">
        <w:rPr>
          <w:rFonts w:ascii="Times New Roman" w:hAnsi="Times New Roman" w:cs="Times New Roman"/>
          <w:szCs w:val="22"/>
        </w:rPr>
        <w:t>for developing diabetes over 3 years</w:t>
      </w:r>
      <w:r w:rsidR="00A213E5">
        <w:rPr>
          <w:rFonts w:ascii="Times New Roman" w:hAnsi="Times New Roman" w:cs="Times New Roman"/>
          <w:szCs w:val="22"/>
        </w:rPr>
        <w:t>.</w:t>
      </w:r>
      <w:r w:rsidR="00ED52B4">
        <w:rPr>
          <w:rFonts w:ascii="Times New Roman" w:hAnsi="Times New Roman" w:cs="Times New Roman"/>
          <w:szCs w:val="22"/>
        </w:rPr>
        <w:t xml:space="preserve"> </w:t>
      </w:r>
      <w:moveToRangeStart w:id="304" w:author="Byron C Jaeger" w:date="2024-07-02T17:04:00Z" w:name="move170832287"/>
      <w:moveTo w:id="305" w:author="Byron C Jaeger" w:date="2024-07-02T17:04:00Z" w16du:dateUtc="2024-07-02T21:04:00Z">
        <w:del w:id="306" w:author="Byron C Jaeger" w:date="2024-07-02T17:04:00Z" w16du:dateUtc="2024-07-02T21:04:00Z">
          <w:r w:rsidR="0088363E" w:rsidDel="0088363E">
            <w:rPr>
              <w:rFonts w:ascii="Times New Roman" w:hAnsi="Times New Roman" w:cs="Times New Roman"/>
              <w:szCs w:val="22"/>
            </w:rPr>
            <w:delText xml:space="preserve">In </w:delText>
          </w:r>
        </w:del>
      </w:moveTo>
      <w:ins w:id="307" w:author="Byron C Jaeger" w:date="2024-07-02T17:04:00Z" w16du:dateUtc="2024-07-02T21:04:00Z">
        <w:r w:rsidR="0088363E">
          <w:rPr>
            <w:rFonts w:ascii="Times New Roman" w:hAnsi="Times New Roman" w:cs="Times New Roman"/>
            <w:szCs w:val="22"/>
          </w:rPr>
          <w:t xml:space="preserve">Among </w:t>
        </w:r>
      </w:ins>
      <w:moveTo w:id="308" w:author="Byron C Jaeger" w:date="2024-07-02T17:04:00Z" w16du:dateUtc="2024-07-02T21:04:00Z">
        <w:r w:rsidR="0088363E">
          <w:rPr>
            <w:rFonts w:ascii="Times New Roman" w:hAnsi="Times New Roman" w:cs="Times New Roman"/>
            <w:szCs w:val="22"/>
          </w:rPr>
          <w:t>DPP</w:t>
        </w:r>
      </w:moveTo>
      <w:ins w:id="309" w:author="Byron C Jaeger" w:date="2024-07-02T17:04:00Z" w16du:dateUtc="2024-07-02T21:04:00Z">
        <w:r w:rsidR="0088363E">
          <w:rPr>
            <w:rFonts w:ascii="Times New Roman" w:hAnsi="Times New Roman" w:cs="Times New Roman"/>
            <w:szCs w:val="22"/>
          </w:rPr>
          <w:t xml:space="preserve"> participants</w:t>
        </w:r>
      </w:ins>
      <w:moveTo w:id="310" w:author="Byron C Jaeger" w:date="2024-07-02T17:04:00Z" w16du:dateUtc="2024-07-02T21:04:00Z">
        <w:r w:rsidR="0088363E">
          <w:rPr>
            <w:rFonts w:ascii="Times New Roman" w:hAnsi="Times New Roman" w:cs="Times New Roman"/>
            <w:szCs w:val="22"/>
          </w:rPr>
          <w:t xml:space="preserve">, </w:t>
        </w:r>
        <w:del w:id="311" w:author="Byron C Jaeger" w:date="2024-07-02T17:05:00Z" w16du:dateUtc="2024-07-02T21:05:00Z">
          <w:r w:rsidR="0088363E" w:rsidDel="0088363E">
            <w:rPr>
              <w:rFonts w:ascii="Times New Roman" w:hAnsi="Times New Roman" w:cs="Times New Roman"/>
              <w:szCs w:val="22"/>
            </w:rPr>
            <w:delText xml:space="preserve">model </w:delText>
          </w:r>
        </w:del>
        <w:r w:rsidR="0088363E">
          <w:rPr>
            <w:rFonts w:ascii="Times New Roman" w:hAnsi="Times New Roman" w:cs="Times New Roman"/>
            <w:szCs w:val="22"/>
          </w:rPr>
          <w:t xml:space="preserve">performance metrics were higher for the individualized </w:t>
        </w:r>
        <w:del w:id="312" w:author="Byron C Jaeger" w:date="2024-07-02T17:05:00Z" w16du:dateUtc="2024-07-02T21:05:00Z">
          <w:r w:rsidR="0088363E" w:rsidDel="0088363E">
            <w:rPr>
              <w:rFonts w:ascii="Times New Roman" w:hAnsi="Times New Roman" w:cs="Times New Roman"/>
              <w:szCs w:val="22"/>
            </w:rPr>
            <w:delText>intervention effect model compared to the</w:delText>
          </w:r>
        </w:del>
      </w:moveTo>
      <w:ins w:id="313" w:author="Byron C Jaeger" w:date="2024-07-02T17:05:00Z" w16du:dateUtc="2024-07-02T21:05:00Z">
        <w:r w:rsidR="0088363E">
          <w:rPr>
            <w:rFonts w:ascii="Times New Roman" w:hAnsi="Times New Roman" w:cs="Times New Roman"/>
            <w:szCs w:val="22"/>
          </w:rPr>
          <w:t>versus</w:t>
        </w:r>
      </w:ins>
      <w:moveTo w:id="314" w:author="Byron C Jaeger" w:date="2024-07-02T17:04:00Z" w16du:dateUtc="2024-07-02T21:04:00Z">
        <w:r w:rsidR="0088363E">
          <w:rPr>
            <w:rFonts w:ascii="Times New Roman" w:hAnsi="Times New Roman" w:cs="Times New Roman"/>
            <w:szCs w:val="22"/>
          </w:rPr>
          <w:t xml:space="preserve"> standard model, </w:t>
        </w:r>
      </w:moveTo>
      <w:ins w:id="315" w:author="Byron C Jaeger" w:date="2024-07-02T17:05:00Z" w16du:dateUtc="2024-07-02T21:05:00Z">
        <w:r w:rsidR="0088363E">
          <w:rPr>
            <w:rFonts w:ascii="Times New Roman" w:hAnsi="Times New Roman" w:cs="Times New Roman"/>
            <w:szCs w:val="22"/>
          </w:rPr>
          <w:t xml:space="preserve">with similar </w:t>
        </w:r>
      </w:ins>
      <w:moveTo w:id="316" w:author="Byron C Jaeger" w:date="2024-07-02T17:04:00Z" w16du:dateUtc="2024-07-02T21:04:00Z">
        <w:r w:rsidR="0088363E">
          <w:rPr>
            <w:rFonts w:ascii="Times New Roman" w:hAnsi="Times New Roman" w:cs="Times New Roman"/>
            <w:szCs w:val="22"/>
          </w:rPr>
          <w:t>fairness metrics</w:t>
        </w:r>
        <w:del w:id="317" w:author="Byron C Jaeger" w:date="2024-07-02T17:05:00Z" w16du:dateUtc="2024-07-02T21:05:00Z">
          <w:r w:rsidR="0088363E" w:rsidDel="0088363E">
            <w:rPr>
              <w:rFonts w:ascii="Times New Roman" w:hAnsi="Times New Roman" w:cs="Times New Roman"/>
              <w:szCs w:val="22"/>
            </w:rPr>
            <w:delText xml:space="preserve"> by sex were similar by model and fairness metrics by race/ethnicity favored the standard model</w:delText>
          </w:r>
        </w:del>
        <w:r w:rsidR="0088363E">
          <w:rPr>
            <w:rFonts w:ascii="Times New Roman" w:hAnsi="Times New Roman" w:cs="Times New Roman"/>
            <w:szCs w:val="22"/>
          </w:rPr>
          <w:t>.</w:t>
        </w:r>
      </w:moveTo>
      <w:moveToRangeEnd w:id="304"/>
      <w:ins w:id="318" w:author="Byron C Jaeger" w:date="2024-07-02T17:04:00Z" w16du:dateUtc="2024-07-02T21:04:00Z">
        <w:r w:rsidR="0088363E">
          <w:rPr>
            <w:rFonts w:ascii="Times New Roman" w:hAnsi="Times New Roman" w:cs="Times New Roman"/>
            <w:szCs w:val="22"/>
          </w:rPr>
          <w:t xml:space="preserve"> </w:t>
        </w:r>
      </w:ins>
      <w:ins w:id="319" w:author="Byron C Jaeger" w:date="2024-07-02T17:05:00Z" w16du:dateUtc="2024-07-02T21:05:00Z">
        <w:r w:rsidR="0088363E">
          <w:rPr>
            <w:rFonts w:ascii="Times New Roman" w:hAnsi="Times New Roman" w:cs="Times New Roman"/>
            <w:szCs w:val="22"/>
          </w:rPr>
          <w:t xml:space="preserve">In MESA, an external sample without intervention information, the individualized model was similar to the standard model in performance metrics. </w:t>
        </w:r>
      </w:ins>
      <w:del w:id="320" w:author="Byron C Jaeger" w:date="2024-07-02T17:06:00Z" w16du:dateUtc="2024-07-02T21:06:00Z">
        <w:r w:rsidR="00ED52B4" w:rsidDel="0088363E">
          <w:rPr>
            <w:rFonts w:ascii="Times New Roman" w:hAnsi="Times New Roman" w:cs="Times New Roman"/>
            <w:szCs w:val="22"/>
          </w:rPr>
          <w:delText xml:space="preserve">This model </w:delText>
        </w:r>
        <w:r w:rsidR="00A178B6" w:rsidDel="0088363E">
          <w:rPr>
            <w:rFonts w:ascii="Times New Roman" w:hAnsi="Times New Roman" w:cs="Times New Roman"/>
            <w:szCs w:val="22"/>
          </w:rPr>
          <w:delText xml:space="preserve">had strong </w:delText>
        </w:r>
        <w:r w:rsidR="00ED52B4" w:rsidDel="0088363E">
          <w:rPr>
            <w:rFonts w:ascii="Times New Roman" w:hAnsi="Times New Roman" w:cs="Times New Roman"/>
            <w:szCs w:val="22"/>
          </w:rPr>
          <w:delText>validat</w:delText>
        </w:r>
        <w:r w:rsidR="00A178B6" w:rsidDel="0088363E">
          <w:rPr>
            <w:rFonts w:ascii="Times New Roman" w:hAnsi="Times New Roman" w:cs="Times New Roman"/>
            <w:szCs w:val="22"/>
          </w:rPr>
          <w:delText>ion performance</w:delText>
        </w:r>
        <w:r w:rsidR="00ED52B4" w:rsidDel="0088363E">
          <w:rPr>
            <w:rFonts w:ascii="Times New Roman" w:hAnsi="Times New Roman" w:cs="Times New Roman"/>
            <w:szCs w:val="22"/>
          </w:rPr>
          <w:delText xml:space="preserve"> in an external sample of individuals with prediabetes enrolled in an observational cohort.</w:delText>
        </w:r>
        <w:r w:rsidR="00EB720A" w:rsidDel="0088363E">
          <w:rPr>
            <w:rFonts w:ascii="Times New Roman" w:hAnsi="Times New Roman" w:cs="Times New Roman"/>
            <w:szCs w:val="22"/>
          </w:rPr>
          <w:delText xml:space="preserve"> </w:delText>
        </w:r>
      </w:del>
      <w:r w:rsidR="00EB720A">
        <w:rPr>
          <w:rFonts w:ascii="Times New Roman" w:hAnsi="Times New Roman" w:cs="Times New Roman"/>
          <w:szCs w:val="22"/>
        </w:rPr>
        <w:t>This risk prediction model provides an important advancement in diabetes risk prediction and prevention. No current diabetes risk prediction tool</w:t>
      </w:r>
      <w:r w:rsidR="00CA12E3">
        <w:rPr>
          <w:rFonts w:ascii="Times New Roman" w:hAnsi="Times New Roman" w:cs="Times New Roman"/>
          <w:szCs w:val="22"/>
        </w:rPr>
        <w:t xml:space="preserve"> can</w:t>
      </w:r>
      <w:r w:rsidR="00EB720A">
        <w:rPr>
          <w:rFonts w:ascii="Times New Roman" w:hAnsi="Times New Roman" w:cs="Times New Roman"/>
          <w:szCs w:val="22"/>
        </w:rPr>
        <w:t xml:space="preserve"> calculate and summarize </w:t>
      </w:r>
      <w:r w:rsidR="00A00DD1">
        <w:rPr>
          <w:rFonts w:ascii="Times New Roman" w:hAnsi="Times New Roman" w:cs="Times New Roman"/>
          <w:szCs w:val="22"/>
        </w:rPr>
        <w:t xml:space="preserve">an individual’s estimated risk for developing diabetes after starting a preventive intervention. </w:t>
      </w:r>
      <w:r w:rsidR="0094569A">
        <w:rPr>
          <w:rFonts w:ascii="Times New Roman" w:hAnsi="Times New Roman" w:cs="Times New Roman"/>
          <w:szCs w:val="22"/>
        </w:rPr>
        <w:t>T</w:t>
      </w:r>
      <w:r w:rsidR="00A00DD1">
        <w:rPr>
          <w:rFonts w:ascii="Times New Roman" w:hAnsi="Times New Roman" w:cs="Times New Roman"/>
          <w:szCs w:val="22"/>
        </w:rPr>
        <w:t xml:space="preserve">his model </w:t>
      </w:r>
      <w:r w:rsidR="003E2B82">
        <w:rPr>
          <w:rFonts w:ascii="Times New Roman" w:hAnsi="Times New Roman" w:cs="Times New Roman"/>
          <w:szCs w:val="22"/>
        </w:rPr>
        <w:t xml:space="preserve">includes </w:t>
      </w:r>
      <w:r w:rsidR="0094569A">
        <w:rPr>
          <w:rFonts w:ascii="Times New Roman" w:hAnsi="Times New Roman" w:cs="Times New Roman"/>
          <w:szCs w:val="22"/>
        </w:rPr>
        <w:t xml:space="preserve">two different preventive interventions, intensive lifestyle intervention and metformin therapy, and estimates </w:t>
      </w:r>
      <w:r w:rsidR="003E2B82">
        <w:rPr>
          <w:rFonts w:ascii="Times New Roman" w:hAnsi="Times New Roman" w:cs="Times New Roman"/>
          <w:szCs w:val="22"/>
        </w:rPr>
        <w:t xml:space="preserve">an individual’s </w:t>
      </w:r>
      <w:r w:rsidR="0094569A">
        <w:rPr>
          <w:rFonts w:ascii="Times New Roman" w:hAnsi="Times New Roman" w:cs="Times New Roman"/>
          <w:szCs w:val="22"/>
        </w:rPr>
        <w:t xml:space="preserve">risk </w:t>
      </w:r>
      <w:r w:rsidR="00AD6C41">
        <w:rPr>
          <w:rFonts w:ascii="Times New Roman" w:hAnsi="Times New Roman" w:cs="Times New Roman"/>
          <w:szCs w:val="22"/>
        </w:rPr>
        <w:t>for diabetes should they</w:t>
      </w:r>
      <w:r w:rsidR="003E2B82">
        <w:rPr>
          <w:rFonts w:ascii="Times New Roman" w:hAnsi="Times New Roman" w:cs="Times New Roman"/>
          <w:szCs w:val="22"/>
        </w:rPr>
        <w:t xml:space="preserve"> start </w:t>
      </w:r>
      <w:r w:rsidR="00AD6C41">
        <w:rPr>
          <w:rFonts w:ascii="Times New Roman" w:hAnsi="Times New Roman" w:cs="Times New Roman"/>
          <w:szCs w:val="22"/>
        </w:rPr>
        <w:t>either</w:t>
      </w:r>
      <w:r w:rsidR="003E2B82">
        <w:rPr>
          <w:rFonts w:ascii="Times New Roman" w:hAnsi="Times New Roman" w:cs="Times New Roman"/>
          <w:szCs w:val="22"/>
        </w:rPr>
        <w:t xml:space="preserve"> preventive intervention </w:t>
      </w:r>
      <w:r w:rsidR="00C61A8D">
        <w:rPr>
          <w:rFonts w:ascii="Times New Roman" w:hAnsi="Times New Roman" w:cs="Times New Roman"/>
          <w:szCs w:val="22"/>
        </w:rPr>
        <w:t>or</w:t>
      </w:r>
      <w:r w:rsidR="003E2B82">
        <w:rPr>
          <w:rFonts w:ascii="Times New Roman" w:hAnsi="Times New Roman" w:cs="Times New Roman"/>
          <w:szCs w:val="22"/>
        </w:rPr>
        <w:t xml:space="preserve"> not start an intervention (placebo)</w:t>
      </w:r>
      <w:r w:rsidR="0094569A">
        <w:rPr>
          <w:rFonts w:ascii="Times New Roman" w:hAnsi="Times New Roman" w:cs="Times New Roman"/>
          <w:szCs w:val="22"/>
        </w:rPr>
        <w:t xml:space="preserve">. </w:t>
      </w:r>
      <w:r w:rsidR="003E2B82">
        <w:rPr>
          <w:rFonts w:ascii="Times New Roman" w:hAnsi="Times New Roman" w:cs="Times New Roman"/>
          <w:szCs w:val="22"/>
        </w:rPr>
        <w:t xml:space="preserve">Further, the model incorporates </w:t>
      </w:r>
      <w:r w:rsidR="00A00DD1">
        <w:rPr>
          <w:rFonts w:ascii="Times New Roman" w:hAnsi="Times New Roman" w:cs="Times New Roman"/>
          <w:szCs w:val="22"/>
        </w:rPr>
        <w:t xml:space="preserve">the differential preventive effects of the intensive lifestyle and metformin </w:t>
      </w:r>
      <w:r w:rsidR="00EE79D1">
        <w:rPr>
          <w:rFonts w:ascii="Times New Roman" w:hAnsi="Times New Roman" w:cs="Times New Roman"/>
          <w:szCs w:val="22"/>
        </w:rPr>
        <w:t xml:space="preserve">interventions observed </w:t>
      </w:r>
      <w:r w:rsidR="00DE2152">
        <w:rPr>
          <w:rFonts w:ascii="Times New Roman" w:hAnsi="Times New Roman" w:cs="Times New Roman"/>
          <w:szCs w:val="22"/>
        </w:rPr>
        <w:t>in the Diabetes Prevention Program</w:t>
      </w:r>
      <w:r w:rsidR="00EE79D1">
        <w:rPr>
          <w:rFonts w:ascii="Times New Roman" w:hAnsi="Times New Roman" w:cs="Times New Roman"/>
          <w:szCs w:val="22"/>
        </w:rPr>
        <w:t xml:space="preserve">. Thus, it provides an estimate of </w:t>
      </w:r>
      <w:r w:rsidR="00CA12E3">
        <w:rPr>
          <w:rFonts w:ascii="Times New Roman" w:hAnsi="Times New Roman" w:cs="Times New Roman"/>
          <w:szCs w:val="22"/>
        </w:rPr>
        <w:t xml:space="preserve">diabetes </w:t>
      </w:r>
      <w:r w:rsidR="00EE79D1">
        <w:rPr>
          <w:rFonts w:ascii="Times New Roman" w:hAnsi="Times New Roman" w:cs="Times New Roman"/>
          <w:szCs w:val="22"/>
        </w:rPr>
        <w:t xml:space="preserve">risk for each intervention </w:t>
      </w:r>
      <w:r w:rsidR="00CA12E3">
        <w:rPr>
          <w:rFonts w:ascii="Times New Roman" w:hAnsi="Times New Roman" w:cs="Times New Roman"/>
          <w:szCs w:val="22"/>
        </w:rPr>
        <w:t xml:space="preserve">effect </w:t>
      </w:r>
      <w:r w:rsidR="00EE79D1">
        <w:rPr>
          <w:rFonts w:ascii="Times New Roman" w:hAnsi="Times New Roman" w:cs="Times New Roman"/>
          <w:szCs w:val="22"/>
        </w:rPr>
        <w:t>that is sensitive to an individual’s</w:t>
      </w:r>
      <w:r w:rsidR="003E2B82">
        <w:rPr>
          <w:rFonts w:ascii="Times New Roman" w:hAnsi="Times New Roman" w:cs="Times New Roman"/>
          <w:szCs w:val="22"/>
        </w:rPr>
        <w:t xml:space="preserve"> clinical risk profile</w:t>
      </w:r>
      <w:r w:rsidR="00EE79D1">
        <w:rPr>
          <w:rFonts w:ascii="Times New Roman" w:hAnsi="Times New Roman" w:cs="Times New Roman"/>
          <w:szCs w:val="22"/>
        </w:rPr>
        <w:t xml:space="preserve"> rather than </w:t>
      </w:r>
      <w:r w:rsidR="002E569E">
        <w:rPr>
          <w:rFonts w:ascii="Times New Roman" w:hAnsi="Times New Roman" w:cs="Times New Roman"/>
          <w:szCs w:val="22"/>
        </w:rPr>
        <w:t xml:space="preserve">subtracting </w:t>
      </w:r>
      <w:r w:rsidR="00EE79D1">
        <w:rPr>
          <w:rFonts w:ascii="Times New Roman" w:hAnsi="Times New Roman" w:cs="Times New Roman"/>
          <w:szCs w:val="22"/>
        </w:rPr>
        <w:t xml:space="preserve">the </w:t>
      </w:r>
      <w:r w:rsidR="002E569E">
        <w:rPr>
          <w:rFonts w:ascii="Times New Roman" w:hAnsi="Times New Roman" w:cs="Times New Roman"/>
          <w:szCs w:val="22"/>
        </w:rPr>
        <w:t>mean</w:t>
      </w:r>
      <w:r w:rsidR="00EE79D1">
        <w:rPr>
          <w:rFonts w:ascii="Times New Roman" w:hAnsi="Times New Roman" w:cs="Times New Roman"/>
          <w:szCs w:val="22"/>
        </w:rPr>
        <w:t xml:space="preserve"> </w:t>
      </w:r>
      <w:r w:rsidR="002E569E">
        <w:rPr>
          <w:rFonts w:ascii="Times New Roman" w:hAnsi="Times New Roman" w:cs="Times New Roman"/>
          <w:szCs w:val="22"/>
        </w:rPr>
        <w:t xml:space="preserve">risk reduction effect of each </w:t>
      </w:r>
      <w:r w:rsidR="00EE79D1">
        <w:rPr>
          <w:rFonts w:ascii="Times New Roman" w:hAnsi="Times New Roman" w:cs="Times New Roman"/>
          <w:szCs w:val="22"/>
        </w:rPr>
        <w:t>intervention</w:t>
      </w:r>
      <w:r w:rsidR="002E569E">
        <w:rPr>
          <w:rFonts w:ascii="Times New Roman" w:hAnsi="Times New Roman" w:cs="Times New Roman"/>
          <w:szCs w:val="22"/>
        </w:rPr>
        <w:t xml:space="preserve"> group from placebo risk</w:t>
      </w:r>
      <w:r w:rsidR="00DE2152">
        <w:rPr>
          <w:rFonts w:ascii="Times New Roman" w:hAnsi="Times New Roman" w:cs="Times New Roman"/>
          <w:szCs w:val="22"/>
        </w:rPr>
        <w:t>.</w:t>
      </w:r>
    </w:p>
    <w:p w14:paraId="6DF19A36" w14:textId="77777777" w:rsidR="00706891" w:rsidRDefault="00706891" w:rsidP="00706891">
      <w:pPr>
        <w:spacing w:line="480" w:lineRule="auto"/>
        <w:rPr>
          <w:rFonts w:ascii="Times New Roman" w:hAnsi="Times New Roman" w:cs="Times New Roman"/>
          <w:szCs w:val="22"/>
        </w:rPr>
      </w:pPr>
    </w:p>
    <w:p w14:paraId="3F475C70" w14:textId="22427CF5" w:rsidR="009E7E9B" w:rsidRDefault="00CA12E3" w:rsidP="00706891">
      <w:pPr>
        <w:spacing w:line="480" w:lineRule="auto"/>
        <w:rPr>
          <w:rFonts w:ascii="Times New Roman" w:hAnsi="Times New Roman" w:cs="Times New Roman"/>
          <w:szCs w:val="22"/>
        </w:rPr>
      </w:pPr>
      <w:r>
        <w:rPr>
          <w:rFonts w:ascii="Times New Roman" w:hAnsi="Times New Roman" w:cs="Times New Roman"/>
          <w:szCs w:val="22"/>
        </w:rPr>
        <w:t>Th</w:t>
      </w:r>
      <w:r w:rsidR="00BF77AA">
        <w:rPr>
          <w:rFonts w:ascii="Times New Roman" w:hAnsi="Times New Roman" w:cs="Times New Roman"/>
          <w:szCs w:val="22"/>
        </w:rPr>
        <w:t>e</w:t>
      </w:r>
      <w:r>
        <w:rPr>
          <w:rFonts w:ascii="Times New Roman" w:hAnsi="Times New Roman" w:cs="Times New Roman"/>
          <w:szCs w:val="22"/>
        </w:rPr>
        <w:t xml:space="preserve"> </w:t>
      </w:r>
      <w:r w:rsidR="00B8006C">
        <w:rPr>
          <w:rFonts w:ascii="Times New Roman" w:hAnsi="Times New Roman" w:cs="Times New Roman"/>
          <w:szCs w:val="22"/>
        </w:rPr>
        <w:t>risk</w:t>
      </w:r>
      <w:r w:rsidR="00AD6C41">
        <w:rPr>
          <w:rFonts w:ascii="Times New Roman" w:hAnsi="Times New Roman" w:cs="Times New Roman"/>
          <w:szCs w:val="22"/>
        </w:rPr>
        <w:t xml:space="preserve"> </w:t>
      </w:r>
      <w:r w:rsidR="00BF77AA">
        <w:rPr>
          <w:rFonts w:ascii="Times New Roman" w:hAnsi="Times New Roman" w:cs="Times New Roman"/>
          <w:szCs w:val="22"/>
        </w:rPr>
        <w:t xml:space="preserve">predictor variables </w:t>
      </w:r>
      <w:r w:rsidR="00AD6C41">
        <w:rPr>
          <w:rFonts w:ascii="Times New Roman" w:hAnsi="Times New Roman" w:cs="Times New Roman"/>
          <w:szCs w:val="22"/>
        </w:rPr>
        <w:t xml:space="preserve">included </w:t>
      </w:r>
      <w:r w:rsidR="00B8006C">
        <w:rPr>
          <w:rFonts w:ascii="Times New Roman" w:hAnsi="Times New Roman" w:cs="Times New Roman"/>
          <w:szCs w:val="22"/>
        </w:rPr>
        <w:t>in the model were</w:t>
      </w:r>
      <w:r w:rsidR="00AD6C41">
        <w:rPr>
          <w:rFonts w:ascii="Times New Roman" w:hAnsi="Times New Roman" w:cs="Times New Roman"/>
          <w:szCs w:val="22"/>
        </w:rPr>
        <w:t xml:space="preserve"> six clinical </w:t>
      </w:r>
      <w:r w:rsidR="00BF77AA">
        <w:rPr>
          <w:rFonts w:ascii="Times New Roman" w:hAnsi="Times New Roman" w:cs="Times New Roman"/>
          <w:szCs w:val="22"/>
        </w:rPr>
        <w:t xml:space="preserve">and biological </w:t>
      </w:r>
      <w:r w:rsidR="00AD6C41">
        <w:rPr>
          <w:rFonts w:ascii="Times New Roman" w:hAnsi="Times New Roman" w:cs="Times New Roman"/>
          <w:szCs w:val="22"/>
        </w:rPr>
        <w:t xml:space="preserve">characteristics and intervention arm. </w:t>
      </w:r>
      <w:r w:rsidR="00BF77AA">
        <w:rPr>
          <w:rFonts w:ascii="Times New Roman" w:hAnsi="Times New Roman" w:cs="Times New Roman"/>
          <w:szCs w:val="22"/>
        </w:rPr>
        <w:t>R</w:t>
      </w:r>
      <w:r w:rsidR="00706891">
        <w:rPr>
          <w:rFonts w:ascii="Times New Roman" w:hAnsi="Times New Roman" w:cs="Times New Roman"/>
          <w:szCs w:val="22"/>
        </w:rPr>
        <w:t>ace</w:t>
      </w:r>
      <w:r w:rsidR="00A85B1F">
        <w:rPr>
          <w:rFonts w:ascii="Times New Roman" w:hAnsi="Times New Roman" w:cs="Times New Roman"/>
          <w:szCs w:val="22"/>
        </w:rPr>
        <w:t xml:space="preserve"> was</w:t>
      </w:r>
      <w:r w:rsidR="00BF77AA">
        <w:rPr>
          <w:rFonts w:ascii="Times New Roman" w:hAnsi="Times New Roman" w:cs="Times New Roman"/>
          <w:szCs w:val="22"/>
        </w:rPr>
        <w:t xml:space="preserve"> not included </w:t>
      </w:r>
      <w:r w:rsidR="00706891">
        <w:rPr>
          <w:rFonts w:ascii="Times New Roman" w:hAnsi="Times New Roman" w:cs="Times New Roman"/>
          <w:szCs w:val="22"/>
        </w:rPr>
        <w:t>as a model predictor</w:t>
      </w:r>
      <w:r w:rsidR="00B8006C">
        <w:rPr>
          <w:rFonts w:ascii="Times New Roman" w:hAnsi="Times New Roman" w:cs="Times New Roman"/>
          <w:szCs w:val="22"/>
        </w:rPr>
        <w:t xml:space="preserve"> variable</w:t>
      </w:r>
      <w:r w:rsidR="009E7E9B">
        <w:rPr>
          <w:rFonts w:ascii="Times New Roman" w:hAnsi="Times New Roman" w:cs="Times New Roman"/>
          <w:szCs w:val="22"/>
        </w:rPr>
        <w:t xml:space="preserve"> because </w:t>
      </w:r>
      <w:r w:rsidR="00A85B1F">
        <w:rPr>
          <w:rFonts w:ascii="Times New Roman" w:hAnsi="Times New Roman" w:cs="Times New Roman"/>
          <w:szCs w:val="22"/>
        </w:rPr>
        <w:t>race</w:t>
      </w:r>
      <w:r w:rsidR="009E7E9B">
        <w:rPr>
          <w:rFonts w:ascii="Times New Roman" w:hAnsi="Times New Roman" w:cs="Times New Roman"/>
          <w:szCs w:val="22"/>
        </w:rPr>
        <w:t xml:space="preserve"> is not a </w:t>
      </w:r>
      <w:r w:rsidR="009E7E9B">
        <w:rPr>
          <w:rFonts w:ascii="Times New Roman" w:hAnsi="Times New Roman" w:cs="Times New Roman"/>
          <w:szCs w:val="22"/>
        </w:rPr>
        <w:lastRenderedPageBreak/>
        <w:t>biological trait</w:t>
      </w:r>
      <w:r w:rsidR="00B8006C">
        <w:rPr>
          <w:rFonts w:ascii="Times New Roman" w:hAnsi="Times New Roman" w:cs="Times New Roman"/>
          <w:szCs w:val="22"/>
        </w:rPr>
        <w:t xml:space="preserve">. </w:t>
      </w:r>
      <w:r w:rsidR="00A85B1F">
        <w:rPr>
          <w:rFonts w:ascii="Times New Roman" w:hAnsi="Times New Roman" w:cs="Times New Roman"/>
          <w:szCs w:val="22"/>
        </w:rPr>
        <w:t>Both analytic samples that contributed to the</w:t>
      </w:r>
      <w:r w:rsidR="0013275C">
        <w:rPr>
          <w:rFonts w:ascii="Times New Roman" w:hAnsi="Times New Roman" w:cs="Times New Roman"/>
          <w:szCs w:val="22"/>
        </w:rPr>
        <w:t xml:space="preserve"> </w:t>
      </w:r>
      <w:r w:rsidR="00A85B1F">
        <w:rPr>
          <w:rFonts w:ascii="Times New Roman" w:hAnsi="Times New Roman" w:cs="Times New Roman"/>
          <w:szCs w:val="22"/>
        </w:rPr>
        <w:t>d</w:t>
      </w:r>
      <w:r w:rsidR="0013275C" w:rsidRPr="0013275C">
        <w:rPr>
          <w:rFonts w:ascii="Times New Roman" w:hAnsi="Times New Roman" w:cs="Times New Roman"/>
          <w:szCs w:val="22"/>
        </w:rPr>
        <w:t>eriv</w:t>
      </w:r>
      <w:r w:rsidR="00A85B1F">
        <w:rPr>
          <w:rFonts w:ascii="Times New Roman" w:hAnsi="Times New Roman" w:cs="Times New Roman"/>
          <w:szCs w:val="22"/>
        </w:rPr>
        <w:t>ation</w:t>
      </w:r>
      <w:r w:rsidR="0013275C" w:rsidRPr="0013275C">
        <w:rPr>
          <w:rFonts w:ascii="Times New Roman" w:hAnsi="Times New Roman" w:cs="Times New Roman"/>
          <w:szCs w:val="22"/>
        </w:rPr>
        <w:t xml:space="preserve"> and validat</w:t>
      </w:r>
      <w:r w:rsidR="00A85B1F">
        <w:rPr>
          <w:rFonts w:ascii="Times New Roman" w:hAnsi="Times New Roman" w:cs="Times New Roman"/>
          <w:szCs w:val="22"/>
        </w:rPr>
        <w:t>ion</w:t>
      </w:r>
      <w:r w:rsidR="0013275C" w:rsidRPr="0013275C">
        <w:rPr>
          <w:rFonts w:ascii="Times New Roman" w:hAnsi="Times New Roman" w:cs="Times New Roman"/>
          <w:szCs w:val="22"/>
        </w:rPr>
        <w:t xml:space="preserve"> </w:t>
      </w:r>
      <w:r w:rsidR="00A85B1F">
        <w:rPr>
          <w:rFonts w:ascii="Times New Roman" w:hAnsi="Times New Roman" w:cs="Times New Roman"/>
          <w:szCs w:val="22"/>
        </w:rPr>
        <w:t xml:space="preserve">of the </w:t>
      </w:r>
      <w:r w:rsidR="00221A5E">
        <w:rPr>
          <w:rFonts w:ascii="Times New Roman" w:hAnsi="Times New Roman" w:cs="Times New Roman"/>
          <w:szCs w:val="22"/>
        </w:rPr>
        <w:t xml:space="preserve">model </w:t>
      </w:r>
      <w:r w:rsidR="0013275C" w:rsidRPr="0013275C">
        <w:rPr>
          <w:rFonts w:ascii="Times New Roman" w:hAnsi="Times New Roman" w:cs="Times New Roman"/>
          <w:szCs w:val="22"/>
        </w:rPr>
        <w:t>in</w:t>
      </w:r>
      <w:r w:rsidR="00221A5E">
        <w:rPr>
          <w:rFonts w:ascii="Times New Roman" w:hAnsi="Times New Roman" w:cs="Times New Roman"/>
          <w:szCs w:val="22"/>
        </w:rPr>
        <w:t>cluded</w:t>
      </w:r>
      <w:r w:rsidR="0013275C" w:rsidRPr="0013275C">
        <w:rPr>
          <w:rFonts w:ascii="Times New Roman" w:hAnsi="Times New Roman" w:cs="Times New Roman"/>
          <w:szCs w:val="22"/>
        </w:rPr>
        <w:t xml:space="preserve"> racially and ethnically diverse study populations</w:t>
      </w:r>
      <w:r w:rsidR="00221A5E">
        <w:rPr>
          <w:rFonts w:ascii="Times New Roman" w:hAnsi="Times New Roman" w:cs="Times New Roman"/>
          <w:szCs w:val="22"/>
        </w:rPr>
        <w:t>.</w:t>
      </w:r>
      <w:r w:rsidR="002E6485">
        <w:rPr>
          <w:rFonts w:ascii="Times New Roman" w:hAnsi="Times New Roman" w:cs="Times New Roman"/>
          <w:szCs w:val="22"/>
        </w:rPr>
        <w:t xml:space="preserve"> Me</w:t>
      </w:r>
      <w:r w:rsidR="000433D3">
        <w:rPr>
          <w:rFonts w:ascii="Times New Roman" w:hAnsi="Times New Roman" w:cs="Times New Roman"/>
          <w:szCs w:val="22"/>
        </w:rPr>
        <w:t>trics</w:t>
      </w:r>
      <w:r w:rsidR="002E6485">
        <w:rPr>
          <w:rFonts w:ascii="Times New Roman" w:hAnsi="Times New Roman" w:cs="Times New Roman"/>
          <w:szCs w:val="22"/>
        </w:rPr>
        <w:t xml:space="preserve"> of model fairness</w:t>
      </w:r>
      <w:r w:rsidR="0086159A">
        <w:rPr>
          <w:rFonts w:ascii="Times New Roman" w:hAnsi="Times New Roman" w:cs="Times New Roman"/>
          <w:szCs w:val="22"/>
        </w:rPr>
        <w:t xml:space="preserve"> across race/ethnicity</w:t>
      </w:r>
      <w:r w:rsidR="000433D3">
        <w:rPr>
          <w:rFonts w:ascii="Times New Roman" w:hAnsi="Times New Roman" w:cs="Times New Roman"/>
          <w:szCs w:val="22"/>
        </w:rPr>
        <w:t xml:space="preserve">, namely positive predictive </w:t>
      </w:r>
      <w:r w:rsidR="0086159A">
        <w:rPr>
          <w:rFonts w:ascii="Times New Roman" w:hAnsi="Times New Roman" w:cs="Times New Roman"/>
          <w:szCs w:val="22"/>
        </w:rPr>
        <w:t>capability</w:t>
      </w:r>
      <w:r w:rsidR="000433D3">
        <w:rPr>
          <w:rFonts w:ascii="Times New Roman" w:hAnsi="Times New Roman" w:cs="Times New Roman"/>
          <w:szCs w:val="22"/>
        </w:rPr>
        <w:t xml:space="preserve">, were strong </w:t>
      </w:r>
      <w:r w:rsidR="001C7AAF">
        <w:rPr>
          <w:rFonts w:ascii="Times New Roman" w:hAnsi="Times New Roman" w:cs="Times New Roman"/>
          <w:szCs w:val="22"/>
        </w:rPr>
        <w:t xml:space="preserve">(&gt;80%) </w:t>
      </w:r>
      <w:r w:rsidR="000433D3">
        <w:rPr>
          <w:rFonts w:ascii="Times New Roman" w:hAnsi="Times New Roman" w:cs="Times New Roman"/>
          <w:szCs w:val="22"/>
        </w:rPr>
        <w:t>in the derivation cohort</w:t>
      </w:r>
      <w:r w:rsidR="0086159A">
        <w:rPr>
          <w:rFonts w:ascii="Times New Roman" w:hAnsi="Times New Roman" w:cs="Times New Roman"/>
          <w:szCs w:val="22"/>
        </w:rPr>
        <w:t xml:space="preserve"> and support</w:t>
      </w:r>
      <w:r w:rsidR="001C7AAF">
        <w:rPr>
          <w:rFonts w:ascii="Times New Roman" w:hAnsi="Times New Roman" w:cs="Times New Roman"/>
          <w:szCs w:val="22"/>
        </w:rPr>
        <w:t xml:space="preserve"> the</w:t>
      </w:r>
      <w:r w:rsidR="0086159A">
        <w:rPr>
          <w:rFonts w:ascii="Times New Roman" w:hAnsi="Times New Roman" w:cs="Times New Roman"/>
          <w:szCs w:val="22"/>
        </w:rPr>
        <w:t xml:space="preserve"> use of a race-free diabetes risk prediction model.</w:t>
      </w:r>
      <w:r w:rsidR="0050222F">
        <w:rPr>
          <w:rFonts w:ascii="Times New Roman" w:hAnsi="Times New Roman" w:cs="Times New Roman"/>
          <w:szCs w:val="22"/>
        </w:rPr>
        <w:t xml:space="preserve"> </w:t>
      </w:r>
      <w:r w:rsidR="009E7E9B">
        <w:rPr>
          <w:rFonts w:ascii="Times New Roman" w:hAnsi="Times New Roman" w:cs="Times New Roman"/>
          <w:szCs w:val="22"/>
        </w:rPr>
        <w:t>Data on genetic ancestry or genetic risk for diabetes were not included in the publicly available data for DPP, would not be available in a clinical setting, and were not included in the model.</w:t>
      </w:r>
    </w:p>
    <w:p w14:paraId="6EFA0DAE" w14:textId="77777777" w:rsidR="00C7223A" w:rsidRDefault="00C7223A" w:rsidP="00C7223A">
      <w:pPr>
        <w:spacing w:line="480" w:lineRule="auto"/>
        <w:rPr>
          <w:rFonts w:ascii="Times New Roman" w:eastAsia="Calibri" w:hAnsi="Times New Roman" w:cs="Times New Roman"/>
          <w:szCs w:val="22"/>
        </w:rPr>
      </w:pPr>
    </w:p>
    <w:p w14:paraId="3E536937" w14:textId="14B539BD" w:rsidR="00C7223A" w:rsidRPr="00F72BC5" w:rsidRDefault="00C366FB" w:rsidP="00C7223A">
      <w:pPr>
        <w:spacing w:line="480" w:lineRule="auto"/>
        <w:rPr>
          <w:rFonts w:ascii="Times New Roman" w:eastAsia="Calibri" w:hAnsi="Times New Roman" w:cs="Times New Roman"/>
          <w:szCs w:val="22"/>
        </w:rPr>
      </w:pPr>
      <w:r w:rsidRPr="008864FA">
        <w:rPr>
          <w:rFonts w:ascii="Times New Roman" w:hAnsi="Times New Roman" w:cs="Times New Roman"/>
          <w:szCs w:val="22"/>
        </w:rPr>
        <w:t>M</w:t>
      </w:r>
      <w:r w:rsidR="000979A5">
        <w:rPr>
          <w:rFonts w:ascii="Times New Roman" w:hAnsi="Times New Roman" w:cs="Times New Roman"/>
          <w:szCs w:val="22"/>
        </w:rPr>
        <w:t>ultiple diabetes risk prediction m</w:t>
      </w:r>
      <w:r w:rsidRPr="008864FA">
        <w:rPr>
          <w:rFonts w:ascii="Times New Roman" w:hAnsi="Times New Roman" w:cs="Times New Roman"/>
          <w:szCs w:val="22"/>
        </w:rPr>
        <w:t>odels</w:t>
      </w:r>
      <w:r w:rsidR="000979A5">
        <w:rPr>
          <w:rFonts w:ascii="Times New Roman" w:hAnsi="Times New Roman" w:cs="Times New Roman"/>
          <w:szCs w:val="22"/>
        </w:rPr>
        <w:t>, some using</w:t>
      </w:r>
      <w:r w:rsidRPr="008864FA">
        <w:rPr>
          <w:rFonts w:ascii="Times New Roman" w:hAnsi="Times New Roman" w:cs="Times New Roman"/>
          <w:szCs w:val="22"/>
        </w:rPr>
        <w:t xml:space="preserve"> DPP</w:t>
      </w:r>
      <w:r w:rsidR="000979A5">
        <w:rPr>
          <w:rFonts w:ascii="Times New Roman" w:hAnsi="Times New Roman" w:cs="Times New Roman"/>
          <w:szCs w:val="22"/>
        </w:rPr>
        <w:t xml:space="preserve"> data, already exist for US populations</w:t>
      </w:r>
      <w:r w:rsidR="00201DDF">
        <w:rPr>
          <w:rFonts w:ascii="Times New Roman" w:hAnsi="Times New Roman" w:cs="Times New Roman"/>
          <w:szCs w:val="22"/>
        </w:rPr>
        <w:t xml:space="preserve"> </w:t>
      </w:r>
      <w:r w:rsidR="00201DDF" w:rsidRPr="00F72BC5">
        <w:rPr>
          <w:rFonts w:ascii="Times New Roman" w:hAnsi="Times New Roman" w:cs="Times New Roman"/>
          <w:szCs w:val="22"/>
        </w:rPr>
        <w:t>and some of these models have better internal discrimination than the model presented here</w:t>
      </w:r>
      <w:r w:rsidRPr="00F72BC5">
        <w:rPr>
          <w:rFonts w:ascii="Times New Roman" w:hAnsi="Times New Roman" w:cs="Times New Roman"/>
          <w:szCs w:val="22"/>
        </w:rPr>
        <w:t>.</w:t>
      </w:r>
      <w:r w:rsidRPr="00F72BC5">
        <w:rPr>
          <w:rFonts w:ascii="Times New Roman" w:hAnsi="Times New Roman" w:cs="Times New Roman"/>
          <w:szCs w:val="22"/>
        </w:rPr>
        <w:fldChar w:fldCharType="begin">
          <w:fldData xml:space="preserve">PEVuZE5vdGU+PENpdGU+PEF1dGhvcj5QYXJhc3Q8L0F1dGhvcj48WWVhcj4yMDE5PC9ZZWFyPjxS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=
</w:fldData>
        </w:fldChar>
      </w:r>
      <w:r w:rsidR="00201DDF" w:rsidRPr="00F72BC5">
        <w:rPr>
          <w:rFonts w:ascii="Times New Roman" w:hAnsi="Times New Roman" w:cs="Times New Roman"/>
          <w:szCs w:val="22"/>
        </w:rPr>
        <w:instrText xml:space="preserve"> ADDIN EN.CITE </w:instrText>
      </w:r>
      <w:r w:rsidR="00201DDF" w:rsidRPr="00F72BC5">
        <w:rPr>
          <w:rFonts w:ascii="Times New Roman" w:hAnsi="Times New Roman" w:cs="Times New Roman"/>
          <w:szCs w:val="22"/>
        </w:rPr>
        <w:fldChar w:fldCharType="begin">
          <w:fldData xml:space="preserve">PEVuZE5vdGU+PENpdGU+PEF1dGhvcj5QYXJhc3Q8L0F1dGhvcj48WWVhcj4yMDE5PC9ZZWFyPjxS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=
</w:fldData>
        </w:fldChar>
      </w:r>
      <w:r w:rsidR="00201DDF" w:rsidRPr="00F72BC5">
        <w:rPr>
          <w:rFonts w:ascii="Times New Roman" w:hAnsi="Times New Roman" w:cs="Times New Roman"/>
          <w:szCs w:val="22"/>
        </w:rPr>
        <w:instrText xml:space="preserve"> ADDIN EN.CITE.DATA </w:instrText>
      </w:r>
      <w:r w:rsidR="00201DDF" w:rsidRPr="00F72BC5">
        <w:rPr>
          <w:rFonts w:ascii="Times New Roman" w:hAnsi="Times New Roman" w:cs="Times New Roman"/>
          <w:szCs w:val="22"/>
        </w:rPr>
      </w:r>
      <w:r w:rsidR="00201DDF" w:rsidRPr="00F72BC5">
        <w:rPr>
          <w:rFonts w:ascii="Times New Roman" w:hAnsi="Times New Roman" w:cs="Times New Roman"/>
          <w:szCs w:val="22"/>
        </w:rPr>
        <w:fldChar w:fldCharType="end"/>
      </w:r>
      <w:r w:rsidRPr="00F72BC5">
        <w:rPr>
          <w:rFonts w:ascii="Times New Roman" w:hAnsi="Times New Roman" w:cs="Times New Roman"/>
          <w:szCs w:val="22"/>
        </w:rPr>
      </w:r>
      <w:r w:rsidRPr="00F72BC5">
        <w:rPr>
          <w:rFonts w:ascii="Times New Roman" w:hAnsi="Times New Roman" w:cs="Times New Roman"/>
          <w:szCs w:val="22"/>
        </w:rPr>
        <w:fldChar w:fldCharType="separate"/>
      </w:r>
      <w:r w:rsidR="00201DDF" w:rsidRPr="00F72BC5">
        <w:rPr>
          <w:rFonts w:ascii="Times New Roman" w:hAnsi="Times New Roman" w:cs="Times New Roman"/>
          <w:noProof/>
          <w:szCs w:val="22"/>
          <w:vertAlign w:val="superscript"/>
        </w:rPr>
        <w:t>3-11</w:t>
      </w:r>
      <w:r w:rsidRPr="00F72BC5">
        <w:rPr>
          <w:rFonts w:ascii="Times New Roman" w:hAnsi="Times New Roman" w:cs="Times New Roman"/>
          <w:szCs w:val="22"/>
        </w:rPr>
        <w:fldChar w:fldCharType="end"/>
      </w:r>
      <w:r w:rsidRPr="00F72BC5">
        <w:rPr>
          <w:rFonts w:ascii="Times New Roman" w:hAnsi="Times New Roman" w:cs="Times New Roman"/>
          <w:szCs w:val="22"/>
        </w:rPr>
        <w:t xml:space="preserve"> </w:t>
      </w:r>
    </w:p>
    <w:p w14:paraId="5B32163E" w14:textId="6350320C" w:rsidR="009E7E9B" w:rsidRDefault="00F72BC5" w:rsidP="00706891">
      <w:pPr>
        <w:spacing w:line="480" w:lineRule="auto"/>
        <w:rPr>
          <w:rFonts w:ascii="Times New Roman" w:hAnsi="Times New Roman" w:cs="Times New Roman"/>
          <w:szCs w:val="22"/>
        </w:rPr>
      </w:pPr>
      <w:r>
        <w:rPr>
          <w:rFonts w:ascii="Times New Roman" w:hAnsi="Times New Roman" w:cs="Times New Roman"/>
          <w:szCs w:val="22"/>
        </w:rPr>
        <w:t>Prior m</w:t>
      </w:r>
      <w:r w:rsidRPr="00F72BC5">
        <w:rPr>
          <w:rFonts w:ascii="Times New Roman" w:hAnsi="Times New Roman" w:cs="Times New Roman"/>
          <w:szCs w:val="22"/>
        </w:rPr>
        <w:t xml:space="preserve">odels using the DPP </w:t>
      </w:r>
      <w:r>
        <w:rPr>
          <w:rFonts w:ascii="Times New Roman" w:hAnsi="Times New Roman" w:cs="Times New Roman"/>
          <w:szCs w:val="22"/>
        </w:rPr>
        <w:t>trial data</w:t>
      </w:r>
      <w:r w:rsidRPr="00F72BC5">
        <w:rPr>
          <w:rFonts w:ascii="Times New Roman" w:hAnsi="Times New Roman" w:cs="Times New Roman"/>
          <w:szCs w:val="22"/>
        </w:rPr>
        <w:t xml:space="preserve"> show absolute risk reduction ranging from 0 to over 20% across quartiles of estimated T2D risk at baseline.</w:t>
      </w:r>
      <w:r w:rsidRPr="00F72BC5">
        <w:rPr>
          <w:rFonts w:ascii="Times New Roman" w:hAnsi="Times New Roman" w:cs="Times New Roman"/>
          <w:szCs w:val="22"/>
        </w:rPr>
        <w:fldChar w:fldCharType="begin">
          <w:fldData xml:space="preserve">PEVuZE5vdGU+PENpdGU+PEF1dGhvcj5QYXJhc3Q8L0F1dGhvcj48WWVhcj4yMDE5PC9ZZWFyPjxS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Cs w:val="22"/>
        </w:rPr>
        <w:instrText xml:space="preserve"> ADDIN EN.CITE </w:instrText>
      </w:r>
      <w:r>
        <w:rPr>
          <w:rFonts w:ascii="Times New Roman" w:hAnsi="Times New Roman" w:cs="Times New Roman"/>
          <w:szCs w:val="22"/>
        </w:rPr>
        <w:fldChar w:fldCharType="begin">
          <w:fldData xml:space="preserve">PEVuZE5vdGU+PENpdGU+PEF1dGhvcj5QYXJhc3Q8L0F1dGhvcj48WWVhcj4yMDE5PC9ZZWFyPjxS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</w:fldData>
        </w:fldChar>
      </w:r>
      <w:r>
        <w:rPr>
          <w:rFonts w:ascii="Times New Roman" w:hAnsi="Times New Roman" w:cs="Times New Roman"/>
          <w:szCs w:val="22"/>
        </w:rPr>
        <w:instrText xml:space="preserve"> ADDIN EN.CITE.DATA </w:instrText>
      </w:r>
      <w:r>
        <w:rPr>
          <w:rFonts w:ascii="Times New Roman" w:hAnsi="Times New Roman" w:cs="Times New Roman"/>
          <w:szCs w:val="22"/>
        </w:rPr>
      </w:r>
      <w:r>
        <w:rPr>
          <w:rFonts w:ascii="Times New Roman" w:hAnsi="Times New Roman" w:cs="Times New Roman"/>
          <w:szCs w:val="22"/>
        </w:rPr>
        <w:fldChar w:fldCharType="end"/>
      </w:r>
      <w:r w:rsidRPr="00F72BC5">
        <w:rPr>
          <w:rFonts w:ascii="Times New Roman" w:hAnsi="Times New Roman" w:cs="Times New Roman"/>
          <w:szCs w:val="22"/>
        </w:rPr>
      </w:r>
      <w:r w:rsidRPr="00F72BC5">
        <w:rPr>
          <w:rFonts w:ascii="Times New Roman" w:hAnsi="Times New Roman" w:cs="Times New Roman"/>
          <w:szCs w:val="22"/>
        </w:rPr>
        <w:fldChar w:fldCharType="separate"/>
      </w:r>
      <w:r w:rsidRPr="00F72BC5">
        <w:rPr>
          <w:rFonts w:ascii="Times New Roman" w:hAnsi="Times New Roman" w:cs="Times New Roman"/>
          <w:noProof/>
          <w:szCs w:val="22"/>
          <w:vertAlign w:val="superscript"/>
        </w:rPr>
        <w:t>3,4</w:t>
      </w:r>
      <w:r w:rsidRPr="00F72BC5">
        <w:rPr>
          <w:rFonts w:ascii="Times New Roman" w:hAnsi="Times New Roman" w:cs="Times New Roman"/>
          <w:szCs w:val="22"/>
        </w:rPr>
        <w:fldChar w:fldCharType="end"/>
      </w:r>
      <w:r w:rsidRPr="00F72BC5">
        <w:rPr>
          <w:rFonts w:ascii="Times New Roman" w:hAnsi="Times New Roman" w:cs="Times New Roman"/>
          <w:szCs w:val="22"/>
        </w:rPr>
        <w:t xml:space="preserve"> </w:t>
      </w:r>
      <w:r w:rsidR="007F16FF">
        <w:rPr>
          <w:rFonts w:ascii="Times New Roman" w:hAnsi="Times New Roman" w:cs="Times New Roman"/>
          <w:szCs w:val="22"/>
        </w:rPr>
        <w:t>Limitations of these</w:t>
      </w:r>
      <w:r w:rsidRPr="00F72BC5">
        <w:rPr>
          <w:rFonts w:ascii="Times New Roman" w:hAnsi="Times New Roman" w:cs="Times New Roman"/>
          <w:szCs w:val="22"/>
        </w:rPr>
        <w:t xml:space="preserve"> models </w:t>
      </w:r>
      <w:r w:rsidR="007F16FF">
        <w:rPr>
          <w:rFonts w:ascii="Times New Roman" w:hAnsi="Times New Roman" w:cs="Times New Roman"/>
          <w:szCs w:val="22"/>
        </w:rPr>
        <w:t>include lack of</w:t>
      </w:r>
      <w:r w:rsidRPr="00F72BC5">
        <w:rPr>
          <w:rFonts w:ascii="Times New Roman" w:hAnsi="Times New Roman" w:cs="Times New Roman"/>
          <w:szCs w:val="22"/>
        </w:rPr>
        <w:t xml:space="preserve"> external validat</w:t>
      </w:r>
      <w:r w:rsidR="007F16FF">
        <w:rPr>
          <w:rFonts w:ascii="Times New Roman" w:hAnsi="Times New Roman" w:cs="Times New Roman"/>
          <w:szCs w:val="22"/>
        </w:rPr>
        <w:t>ion</w:t>
      </w:r>
      <w:r>
        <w:rPr>
          <w:rFonts w:ascii="Times New Roman" w:hAnsi="Times New Roman" w:cs="Times New Roman"/>
          <w:szCs w:val="22"/>
        </w:rPr>
        <w:t xml:space="preserve">, </w:t>
      </w:r>
      <w:r w:rsidR="00263836">
        <w:rPr>
          <w:rFonts w:ascii="Times New Roman" w:hAnsi="Times New Roman" w:cs="Times New Roman"/>
          <w:szCs w:val="22"/>
        </w:rPr>
        <w:t>use</w:t>
      </w:r>
      <w:r w:rsidR="007F16FF">
        <w:rPr>
          <w:rFonts w:ascii="Times New Roman" w:hAnsi="Times New Roman" w:cs="Times New Roman"/>
          <w:szCs w:val="22"/>
        </w:rPr>
        <w:t xml:space="preserve"> of</w:t>
      </w:r>
      <w:r>
        <w:rPr>
          <w:rFonts w:ascii="Times New Roman" w:hAnsi="Times New Roman" w:cs="Times New Roman"/>
          <w:szCs w:val="22"/>
        </w:rPr>
        <w:t xml:space="preserve"> race as a predictor</w:t>
      </w:r>
      <w:r w:rsidR="007F16FF">
        <w:rPr>
          <w:rFonts w:ascii="Times New Roman" w:hAnsi="Times New Roman" w:cs="Times New Roman"/>
          <w:szCs w:val="22"/>
        </w:rPr>
        <w:t xml:space="preserve"> variable</w:t>
      </w:r>
      <w:r>
        <w:rPr>
          <w:rFonts w:ascii="Times New Roman" w:hAnsi="Times New Roman" w:cs="Times New Roman"/>
          <w:szCs w:val="22"/>
        </w:rPr>
        <w:t>,</w:t>
      </w:r>
      <w:r w:rsidRPr="00F72BC5">
        <w:rPr>
          <w:rFonts w:ascii="Times New Roman" w:hAnsi="Times New Roman" w:cs="Times New Roman"/>
          <w:szCs w:val="22"/>
        </w:rPr>
        <w:t xml:space="preserve"> </w:t>
      </w:r>
      <w:r w:rsidR="007F16FF">
        <w:rPr>
          <w:rFonts w:ascii="Times New Roman" w:hAnsi="Times New Roman" w:cs="Times New Roman"/>
          <w:szCs w:val="22"/>
        </w:rPr>
        <w:t>restricting risk prediction</w:t>
      </w:r>
      <w:r w:rsidRPr="00F72BC5">
        <w:rPr>
          <w:rFonts w:ascii="Times New Roman" w:hAnsi="Times New Roman" w:cs="Times New Roman"/>
          <w:szCs w:val="22"/>
        </w:rPr>
        <w:t xml:space="preserve"> to </w:t>
      </w:r>
      <w:r w:rsidR="007F16FF" w:rsidRPr="00F72BC5">
        <w:rPr>
          <w:rFonts w:ascii="Times New Roman" w:hAnsi="Times New Roman" w:cs="Times New Roman"/>
          <w:szCs w:val="22"/>
        </w:rPr>
        <w:t xml:space="preserve">only </w:t>
      </w:r>
      <w:r w:rsidRPr="00F72BC5">
        <w:rPr>
          <w:rFonts w:ascii="Times New Roman" w:hAnsi="Times New Roman" w:cs="Times New Roman"/>
          <w:szCs w:val="22"/>
        </w:rPr>
        <w:t>the metformin arm</w:t>
      </w:r>
      <w:r w:rsidR="007F16FF">
        <w:rPr>
          <w:rFonts w:ascii="Times New Roman" w:hAnsi="Times New Roman" w:cs="Times New Roman"/>
          <w:szCs w:val="22"/>
        </w:rPr>
        <w:t>,</w:t>
      </w:r>
      <w:r w:rsidRPr="00F72BC5">
        <w:rPr>
          <w:rFonts w:ascii="Times New Roman" w:hAnsi="Times New Roman" w:cs="Times New Roman"/>
          <w:szCs w:val="22"/>
        </w:rPr>
        <w:t xml:space="preserve"> </w:t>
      </w:r>
      <w:r w:rsidR="007F16FF">
        <w:rPr>
          <w:rFonts w:ascii="Times New Roman" w:hAnsi="Times New Roman" w:cs="Times New Roman"/>
          <w:szCs w:val="22"/>
        </w:rPr>
        <w:t xml:space="preserve">not directly modeling intervention arm, </w:t>
      </w:r>
      <w:r w:rsidR="00263836">
        <w:rPr>
          <w:rFonts w:ascii="Times New Roman" w:hAnsi="Times New Roman" w:cs="Times New Roman"/>
          <w:szCs w:val="22"/>
        </w:rPr>
        <w:t>or</w:t>
      </w:r>
      <w:r w:rsidR="007F16FF">
        <w:rPr>
          <w:rFonts w:ascii="Times New Roman" w:hAnsi="Times New Roman" w:cs="Times New Roman"/>
          <w:szCs w:val="22"/>
        </w:rPr>
        <w:t xml:space="preserve"> not modeling heterogeneity of the intervention by individual clinical factors and rather using</w:t>
      </w:r>
      <w:r w:rsidR="007F16FF" w:rsidRPr="00F72BC5">
        <w:rPr>
          <w:rFonts w:ascii="Times New Roman" w:hAnsi="Times New Roman" w:cs="Times New Roman"/>
          <w:szCs w:val="22"/>
        </w:rPr>
        <w:t xml:space="preserve"> quartile groups of estimated T2D risk</w:t>
      </w:r>
      <w:r w:rsidR="007F16FF">
        <w:rPr>
          <w:rFonts w:ascii="Times New Roman" w:hAnsi="Times New Roman" w:cs="Times New Roman"/>
          <w:szCs w:val="22"/>
        </w:rPr>
        <w:t>, which</w:t>
      </w:r>
      <w:r w:rsidR="007F16FF" w:rsidRPr="00F72BC5">
        <w:rPr>
          <w:rFonts w:ascii="Times New Roman" w:hAnsi="Times New Roman" w:cs="Times New Roman"/>
          <w:szCs w:val="22"/>
        </w:rPr>
        <w:t xml:space="preserve"> may be an oversimplification of a heterogenous variable</w:t>
      </w:r>
      <w:r w:rsidR="007F16FF">
        <w:rPr>
          <w:rFonts w:ascii="Times New Roman" w:hAnsi="Times New Roman" w:cs="Times New Roman"/>
          <w:szCs w:val="22"/>
        </w:rPr>
        <w:t>.</w:t>
      </w:r>
      <w:r w:rsidR="007F16FF">
        <w:rPr>
          <w:rFonts w:ascii="Times New Roman" w:hAnsi="Times New Roman" w:cs="Times New Roman"/>
          <w:szCs w:val="22"/>
        </w:rPr>
        <w:fldChar w:fldCharType="begin">
          <w:fldData xml:space="preserve">PEVuZE5vdGU+PENpdGU+PEF1dGhvcj5TdXNzbWFuPC9BdXRob3I+PFllYXI+MjAxNTwvWWVhcj48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</w:fldData>
        </w:fldChar>
      </w:r>
      <w:r w:rsidR="00263836">
        <w:rPr>
          <w:rFonts w:ascii="Times New Roman" w:hAnsi="Times New Roman" w:cs="Times New Roman"/>
          <w:szCs w:val="22"/>
        </w:rPr>
        <w:instrText xml:space="preserve"> ADDIN EN.CITE </w:instrText>
      </w:r>
      <w:r w:rsidR="00263836">
        <w:rPr>
          <w:rFonts w:ascii="Times New Roman" w:hAnsi="Times New Roman" w:cs="Times New Roman"/>
          <w:szCs w:val="22"/>
        </w:rPr>
        <w:fldChar w:fldCharType="begin">
          <w:fldData xml:space="preserve">PEVuZE5vdGU+PENpdGU+PEF1dGhvcj5TdXNzbWFuPC9BdXRob3I+PFllYXI+MjAxNTwvWWVhcj48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</w:fldData>
        </w:fldChar>
      </w:r>
      <w:r w:rsidR="00263836">
        <w:rPr>
          <w:rFonts w:ascii="Times New Roman" w:hAnsi="Times New Roman" w:cs="Times New Roman"/>
          <w:szCs w:val="22"/>
        </w:rPr>
        <w:instrText xml:space="preserve"> ADDIN EN.CITE.DATA </w:instrText>
      </w:r>
      <w:r w:rsidR="00263836">
        <w:rPr>
          <w:rFonts w:ascii="Times New Roman" w:hAnsi="Times New Roman" w:cs="Times New Roman"/>
          <w:szCs w:val="22"/>
        </w:rPr>
      </w:r>
      <w:r w:rsidR="00263836">
        <w:rPr>
          <w:rFonts w:ascii="Times New Roman" w:hAnsi="Times New Roman" w:cs="Times New Roman"/>
          <w:szCs w:val="22"/>
        </w:rPr>
        <w:fldChar w:fldCharType="end"/>
      </w:r>
      <w:r w:rsidR="007F16FF">
        <w:rPr>
          <w:rFonts w:ascii="Times New Roman" w:hAnsi="Times New Roman" w:cs="Times New Roman"/>
          <w:szCs w:val="22"/>
        </w:rPr>
      </w:r>
      <w:r w:rsidR="007F16FF">
        <w:rPr>
          <w:rFonts w:ascii="Times New Roman" w:hAnsi="Times New Roman" w:cs="Times New Roman"/>
          <w:szCs w:val="22"/>
        </w:rPr>
        <w:fldChar w:fldCharType="separate"/>
      </w:r>
      <w:r w:rsidR="00263836" w:rsidRPr="00263836">
        <w:rPr>
          <w:rFonts w:ascii="Times New Roman" w:hAnsi="Times New Roman" w:cs="Times New Roman"/>
          <w:noProof/>
          <w:szCs w:val="22"/>
          <w:vertAlign w:val="superscript"/>
        </w:rPr>
        <w:t>3,4</w:t>
      </w:r>
      <w:r w:rsidR="007F16FF">
        <w:rPr>
          <w:rFonts w:ascii="Times New Roman" w:hAnsi="Times New Roman" w:cs="Times New Roman"/>
          <w:szCs w:val="22"/>
        </w:rPr>
        <w:fldChar w:fldCharType="end"/>
      </w:r>
      <w:r w:rsidR="00263836">
        <w:rPr>
          <w:rFonts w:ascii="Times New Roman" w:hAnsi="Times New Roman" w:cs="Times New Roman"/>
          <w:szCs w:val="22"/>
        </w:rPr>
        <w:t xml:space="preserve"> T</w:t>
      </w:r>
      <w:r w:rsidR="002E761B" w:rsidRPr="00D43EE7">
        <w:rPr>
          <w:rFonts w:ascii="Times New Roman" w:hAnsi="Times New Roman" w:cs="Times New Roman"/>
          <w:szCs w:val="22"/>
        </w:rPr>
        <w:t xml:space="preserve">hese models do not provide a comparison of </w:t>
      </w:r>
      <w:r w:rsidR="002E761B">
        <w:rPr>
          <w:rFonts w:ascii="Times New Roman" w:hAnsi="Times New Roman" w:cs="Times New Roman"/>
          <w:szCs w:val="22"/>
        </w:rPr>
        <w:t>diabetes</w:t>
      </w:r>
      <w:r w:rsidR="002E761B" w:rsidRPr="00D43EE7">
        <w:rPr>
          <w:rFonts w:ascii="Times New Roman" w:hAnsi="Times New Roman" w:cs="Times New Roman"/>
          <w:szCs w:val="22"/>
        </w:rPr>
        <w:t xml:space="preserve"> </w:t>
      </w:r>
      <w:r w:rsidR="00263836">
        <w:rPr>
          <w:rFonts w:ascii="Times New Roman" w:hAnsi="Times New Roman" w:cs="Times New Roman"/>
          <w:szCs w:val="22"/>
        </w:rPr>
        <w:t xml:space="preserve">predicted </w:t>
      </w:r>
      <w:r w:rsidR="002E761B" w:rsidRPr="00D43EE7">
        <w:rPr>
          <w:rFonts w:ascii="Times New Roman" w:hAnsi="Times New Roman" w:cs="Times New Roman"/>
          <w:szCs w:val="22"/>
        </w:rPr>
        <w:t xml:space="preserve">risk across </w:t>
      </w:r>
      <w:r w:rsidR="00263836">
        <w:rPr>
          <w:rFonts w:ascii="Times New Roman" w:hAnsi="Times New Roman" w:cs="Times New Roman"/>
          <w:szCs w:val="22"/>
        </w:rPr>
        <w:t>each of the</w:t>
      </w:r>
      <w:r w:rsidR="002E761B" w:rsidRPr="00D43EE7">
        <w:rPr>
          <w:rFonts w:ascii="Times New Roman" w:hAnsi="Times New Roman" w:cs="Times New Roman"/>
          <w:szCs w:val="22"/>
        </w:rPr>
        <w:t xml:space="preserve"> placebo, metformin</w:t>
      </w:r>
      <w:r w:rsidR="00263836">
        <w:rPr>
          <w:rFonts w:ascii="Times New Roman" w:hAnsi="Times New Roman" w:cs="Times New Roman"/>
          <w:szCs w:val="22"/>
        </w:rPr>
        <w:t>, and lifestyle</w:t>
      </w:r>
      <w:r w:rsidR="002E761B" w:rsidRPr="00D43EE7">
        <w:rPr>
          <w:rFonts w:ascii="Times New Roman" w:hAnsi="Times New Roman" w:cs="Times New Roman"/>
          <w:szCs w:val="22"/>
        </w:rPr>
        <w:t xml:space="preserve"> </w:t>
      </w:r>
      <w:r w:rsidR="00263836">
        <w:rPr>
          <w:rFonts w:ascii="Times New Roman" w:hAnsi="Times New Roman" w:cs="Times New Roman"/>
          <w:szCs w:val="22"/>
        </w:rPr>
        <w:t>interventions</w:t>
      </w:r>
      <w:r w:rsidR="002E761B" w:rsidRPr="00D43EE7">
        <w:rPr>
          <w:rFonts w:ascii="Times New Roman" w:hAnsi="Times New Roman" w:cs="Times New Roman"/>
          <w:szCs w:val="22"/>
        </w:rPr>
        <w:t xml:space="preserve"> for an individual and their specific clinical profile.</w:t>
      </w:r>
      <w:r w:rsidR="00263836">
        <w:rPr>
          <w:rFonts w:ascii="Times New Roman" w:hAnsi="Times New Roman" w:cs="Times New Roman"/>
          <w:szCs w:val="22"/>
        </w:rPr>
        <w:t xml:space="preserve"> </w:t>
      </w:r>
      <w:r w:rsidR="007C067B">
        <w:rPr>
          <w:rFonts w:ascii="Times New Roman" w:hAnsi="Times New Roman" w:cs="Times New Roman"/>
          <w:szCs w:val="22"/>
        </w:rPr>
        <w:t xml:space="preserve">In addition to sharing some of these limitations, the </w:t>
      </w:r>
      <w:r w:rsidR="0097253F">
        <w:rPr>
          <w:rFonts w:ascii="Times New Roman" w:hAnsi="Times New Roman" w:cs="Times New Roman"/>
          <w:szCs w:val="22"/>
        </w:rPr>
        <w:t xml:space="preserve">existing </w:t>
      </w:r>
      <w:r w:rsidR="007C067B">
        <w:rPr>
          <w:rFonts w:ascii="Times New Roman" w:hAnsi="Times New Roman" w:cs="Times New Roman"/>
          <w:szCs w:val="22"/>
        </w:rPr>
        <w:t xml:space="preserve">risk </w:t>
      </w:r>
      <w:r w:rsidR="007C067B" w:rsidRPr="007C067B">
        <w:rPr>
          <w:rFonts w:ascii="Times New Roman" w:hAnsi="Times New Roman" w:cs="Times New Roman"/>
          <w:szCs w:val="22"/>
        </w:rPr>
        <w:t xml:space="preserve">prediction models </w:t>
      </w:r>
      <w:r w:rsidR="007C067B">
        <w:rPr>
          <w:rFonts w:ascii="Times New Roman" w:hAnsi="Times New Roman" w:cs="Times New Roman"/>
          <w:szCs w:val="22"/>
        </w:rPr>
        <w:t xml:space="preserve">using observational cohort data </w:t>
      </w:r>
      <w:r w:rsidR="007C067B" w:rsidRPr="007C067B">
        <w:rPr>
          <w:rFonts w:ascii="Times New Roman" w:hAnsi="Times New Roman" w:cs="Times New Roman"/>
          <w:szCs w:val="22"/>
        </w:rPr>
        <w:t>can</w:t>
      </w:r>
      <w:r w:rsidR="007C067B">
        <w:rPr>
          <w:rFonts w:ascii="Times New Roman" w:hAnsi="Times New Roman" w:cs="Times New Roman"/>
          <w:szCs w:val="22"/>
        </w:rPr>
        <w:t xml:space="preserve"> only </w:t>
      </w:r>
      <w:r w:rsidR="007C067B" w:rsidRPr="007C067B">
        <w:rPr>
          <w:rFonts w:ascii="Times New Roman" w:hAnsi="Times New Roman" w:cs="Times New Roman"/>
          <w:szCs w:val="22"/>
        </w:rPr>
        <w:t xml:space="preserve">quantify </w:t>
      </w:r>
      <w:r w:rsidR="007C067B">
        <w:rPr>
          <w:rFonts w:ascii="Times New Roman" w:hAnsi="Times New Roman" w:cs="Times New Roman"/>
          <w:szCs w:val="22"/>
        </w:rPr>
        <w:t xml:space="preserve">risk for diabetes under a placebo scenario and lack potential for inference from empirical </w:t>
      </w:r>
      <w:r w:rsidR="007C067B" w:rsidRPr="00D43EE7">
        <w:rPr>
          <w:rFonts w:ascii="Times New Roman" w:hAnsi="Times New Roman" w:cs="Times New Roman"/>
          <w:szCs w:val="22"/>
        </w:rPr>
        <w:t>metformin</w:t>
      </w:r>
      <w:r w:rsidR="007C067B">
        <w:rPr>
          <w:rFonts w:ascii="Times New Roman" w:hAnsi="Times New Roman" w:cs="Times New Roman"/>
          <w:szCs w:val="22"/>
        </w:rPr>
        <w:t xml:space="preserve"> and lifestyle</w:t>
      </w:r>
      <w:r w:rsidR="007C067B" w:rsidRPr="00D43EE7">
        <w:rPr>
          <w:rFonts w:ascii="Times New Roman" w:hAnsi="Times New Roman" w:cs="Times New Roman"/>
          <w:szCs w:val="22"/>
        </w:rPr>
        <w:t xml:space="preserve"> </w:t>
      </w:r>
      <w:r w:rsidR="007C067B">
        <w:rPr>
          <w:rFonts w:ascii="Times New Roman" w:hAnsi="Times New Roman" w:cs="Times New Roman"/>
          <w:szCs w:val="22"/>
        </w:rPr>
        <w:t>intervention effects</w:t>
      </w:r>
      <w:r w:rsidR="007C067B" w:rsidRPr="007C067B">
        <w:rPr>
          <w:rFonts w:ascii="Times New Roman" w:hAnsi="Times New Roman" w:cs="Times New Roman"/>
          <w:szCs w:val="22"/>
        </w:rPr>
        <w:t>.</w:t>
      </w:r>
      <w:r w:rsidR="007C067B" w:rsidRPr="007C067B">
        <w:rPr>
          <w:rFonts w:ascii="Times New Roman" w:hAnsi="Times New Roman" w:cs="Times New Roman"/>
          <w:szCs w:val="22"/>
        </w:rPr>
        <w:fldChar w:fldCharType="begin">
          <w:fldData xml:space="preserve">PEVuZE5vdGU+PENpdGU+PEF1dGhvcj5BeWVuc2EtVmF6cXVlejwvQXV0aG9yPjxZZWFyPjIwMjA8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=
</w:fldData>
        </w:fldChar>
      </w:r>
      <w:r w:rsidR="00C73D60">
        <w:rPr>
          <w:rFonts w:ascii="Times New Roman" w:hAnsi="Times New Roman" w:cs="Times New Roman"/>
          <w:szCs w:val="22"/>
        </w:rPr>
        <w:instrText xml:space="preserve"> ADDIN EN.CITE </w:instrText>
      </w:r>
      <w:r w:rsidR="00C73D60">
        <w:rPr>
          <w:rFonts w:ascii="Times New Roman" w:hAnsi="Times New Roman" w:cs="Times New Roman"/>
          <w:szCs w:val="22"/>
        </w:rPr>
        <w:fldChar w:fldCharType="begin">
          <w:fldData xml:space="preserve">PEVuZE5vdGU+PENpdGU+PEF1dGhvcj5BeWVuc2EtVmF6cXVlejwvQXV0aG9yPjxZZWFyPjIwMjA8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=
</w:fldData>
        </w:fldChar>
      </w:r>
      <w:r w:rsidR="00C73D60">
        <w:rPr>
          <w:rFonts w:ascii="Times New Roman" w:hAnsi="Times New Roman" w:cs="Times New Roman"/>
          <w:szCs w:val="22"/>
        </w:rPr>
        <w:instrText xml:space="preserve"> ADDIN EN.CITE.DATA </w:instrText>
      </w:r>
      <w:r w:rsidR="00C73D60">
        <w:rPr>
          <w:rFonts w:ascii="Times New Roman" w:hAnsi="Times New Roman" w:cs="Times New Roman"/>
          <w:szCs w:val="22"/>
        </w:rPr>
      </w:r>
      <w:r w:rsidR="00C73D60">
        <w:rPr>
          <w:rFonts w:ascii="Times New Roman" w:hAnsi="Times New Roman" w:cs="Times New Roman"/>
          <w:szCs w:val="22"/>
        </w:rPr>
        <w:fldChar w:fldCharType="end"/>
      </w:r>
      <w:r w:rsidR="007C067B" w:rsidRPr="007C067B">
        <w:rPr>
          <w:rFonts w:ascii="Times New Roman" w:hAnsi="Times New Roman" w:cs="Times New Roman"/>
          <w:szCs w:val="22"/>
        </w:rPr>
      </w:r>
      <w:r w:rsidR="007C067B" w:rsidRPr="007C067B">
        <w:rPr>
          <w:rFonts w:ascii="Times New Roman" w:hAnsi="Times New Roman" w:cs="Times New Roman"/>
          <w:szCs w:val="22"/>
        </w:rPr>
        <w:fldChar w:fldCharType="separate"/>
      </w:r>
      <w:r w:rsidR="00C73D60" w:rsidRPr="00C73D60">
        <w:rPr>
          <w:rFonts w:ascii="Times New Roman" w:hAnsi="Times New Roman" w:cs="Times New Roman"/>
          <w:noProof/>
          <w:szCs w:val="22"/>
          <w:vertAlign w:val="superscript"/>
        </w:rPr>
        <w:t>5-11</w:t>
      </w:r>
      <w:r w:rsidR="007C067B" w:rsidRPr="007C067B">
        <w:rPr>
          <w:rFonts w:ascii="Times New Roman" w:hAnsi="Times New Roman" w:cs="Times New Roman"/>
          <w:szCs w:val="22"/>
        </w:rPr>
        <w:fldChar w:fldCharType="end"/>
      </w:r>
    </w:p>
    <w:p w14:paraId="71D433E8" w14:textId="77777777" w:rsidR="002E761B" w:rsidRDefault="002E761B" w:rsidP="00706891">
      <w:pPr>
        <w:spacing w:line="480" w:lineRule="auto"/>
        <w:rPr>
          <w:rFonts w:ascii="Times New Roman" w:hAnsi="Times New Roman" w:cs="Times New Roman"/>
          <w:szCs w:val="22"/>
        </w:rPr>
      </w:pPr>
    </w:p>
    <w:p w14:paraId="3247F38C" w14:textId="4D160294" w:rsidR="00D6050D" w:rsidRPr="00715BF2" w:rsidRDefault="00441207" w:rsidP="00D43EE7">
      <w:pPr>
        <w:spacing w:line="480" w:lineRule="auto"/>
        <w:rPr>
          <w:rFonts w:ascii="Times New Roman" w:eastAsia="Calibri" w:hAnsi="Times New Roman" w:cs="Times New Roman"/>
          <w:color w:val="000000" w:themeColor="text1"/>
          <w:szCs w:val="22"/>
        </w:rPr>
      </w:pPr>
      <w:r>
        <w:rPr>
          <w:rFonts w:ascii="Times New Roman" w:hAnsi="Times New Roman" w:cs="Times New Roman"/>
          <w:szCs w:val="22"/>
        </w:rPr>
        <w:t>The inclusion of intervention arm and interaction terms between intervention arm with weight and fasting glucose are critically important.</w:t>
      </w:r>
      <w:r w:rsidRPr="00441207">
        <w:rPr>
          <w:rFonts w:ascii="Times New Roman" w:hAnsi="Times New Roman" w:cs="Times New Roman"/>
          <w:szCs w:val="22"/>
        </w:rPr>
        <w:t xml:space="preserve"> </w:t>
      </w:r>
      <w:r>
        <w:rPr>
          <w:rFonts w:ascii="Times New Roman" w:hAnsi="Times New Roman" w:cs="Times New Roman"/>
          <w:szCs w:val="22"/>
        </w:rPr>
        <w:t xml:space="preserve">These parameters can </w:t>
      </w:r>
      <w:r w:rsidRPr="00715BF2">
        <w:rPr>
          <w:rFonts w:ascii="Times New Roman" w:hAnsi="Times New Roman" w:cs="Times New Roman"/>
          <w:color w:val="000000" w:themeColor="text1"/>
          <w:szCs w:val="22"/>
        </w:rPr>
        <w:t xml:space="preserve">help people understand their </w:t>
      </w:r>
      <w:r w:rsidRPr="00715BF2">
        <w:rPr>
          <w:rFonts w:ascii="Times New Roman" w:hAnsi="Times New Roman" w:cs="Times New Roman"/>
          <w:color w:val="000000" w:themeColor="text1"/>
          <w:szCs w:val="22"/>
        </w:rPr>
        <w:lastRenderedPageBreak/>
        <w:t>risk for developing diabetes on their current progress without any intervention and if they started either lifestyle or metformin</w:t>
      </w:r>
      <w:r w:rsidR="00D87710" w:rsidRPr="00715BF2">
        <w:rPr>
          <w:rFonts w:ascii="Times New Roman" w:eastAsia="Calibri" w:hAnsi="Times New Roman" w:cs="Times New Roman"/>
          <w:color w:val="000000" w:themeColor="text1"/>
          <w:szCs w:val="22"/>
        </w:rPr>
        <w:t>, the current recommended first-line treatments for T2D.</w:t>
      </w:r>
      <w:r w:rsidR="00D87710" w:rsidRPr="00715BF2">
        <w:rPr>
          <w:rFonts w:ascii="Times New Roman" w:eastAsia="Calibri" w:hAnsi="Times New Roman" w:cs="Times New Roman"/>
          <w:color w:val="000000" w:themeColor="text1"/>
          <w:szCs w:val="22"/>
        </w:rPr>
        <w:fldChar w:fldCharType="begin"/>
      </w:r>
      <w:r w:rsidR="00201DDF">
        <w:rPr>
          <w:rFonts w:ascii="Times New Roman" w:eastAsia="Calibri" w:hAnsi="Times New Roman" w:cs="Times New Roman"/>
          <w:color w:val="000000" w:themeColor="text1"/>
          <w:szCs w:val="22"/>
        </w:rPr>
        <w:instrText xml:space="preserve"> ADDIN EN.CITE &lt;EndNote&gt;&lt;Cite&gt;&lt;Author&gt;American Diabetes Association Professional Practice Committee&lt;/Author&gt;&lt;Year&gt;2024&lt;/Year&gt;&lt;RecNum&gt;6796&lt;/RecNum&gt;&lt;DisplayText&gt;&lt;style face="superscript"&gt;18&lt;/style&gt;&lt;/DisplayText&gt;&lt;record&gt;&lt;rec-number&gt;6796&lt;/rec-number&gt;&lt;foreign-keys&gt;&lt;key app="EN" db-id="wffswxtw6p5xzuex2snpxwvp9waaxd52pvvz" timestamp="1702426679" guid="c4bb7e33-fc55-4cc5-8fbb-0d4448c4f56e"&gt;6796&lt;/key&gt;&lt;/foreign-keys&gt;&lt;ref-type name="Journal Article"&gt;17&lt;/ref-type&gt;&lt;contributors&gt;&lt;authors&gt;&lt;author&gt;American Diabetes Association Professional Practice Committee,&lt;/author&gt;&lt;/authors&gt;&lt;/contributors&gt;&lt;titles&gt;&lt;title&gt;Standards of Care in Diabetes—2024&lt;/title&gt;&lt;secondary-title&gt;Diabetes Care&lt;/secondary-title&gt;&lt;/titles&gt;&lt;periodical&gt;&lt;full-title&gt;Diabetes Care&lt;/full-title&gt;&lt;abbr-1&gt;Diabetes Care&lt;/abbr-1&gt;&lt;/periodical&gt;&lt;pages&gt;S1-S321&lt;/pages&gt;&lt;volume&gt;47&lt;/volume&gt;&lt;number&gt;S1&lt;/number&gt;&lt;dates&gt;&lt;year&gt;2024&lt;/year&gt;&lt;/dates&gt;&lt;urls&gt;&lt;/urls&gt;&lt;/record&gt;&lt;/Cite&gt;&lt;/EndNote&gt;</w:instrText>
      </w:r>
      <w:r w:rsidR="00D87710" w:rsidRPr="00715BF2">
        <w:rPr>
          <w:rFonts w:ascii="Times New Roman" w:eastAsia="Calibri" w:hAnsi="Times New Roman" w:cs="Times New Roman"/>
          <w:color w:val="000000" w:themeColor="text1"/>
          <w:szCs w:val="22"/>
        </w:rPr>
        <w:fldChar w:fldCharType="separate"/>
      </w:r>
      <w:r w:rsidR="00201DDF" w:rsidRPr="00201DDF">
        <w:rPr>
          <w:rFonts w:ascii="Times New Roman" w:eastAsia="Calibri" w:hAnsi="Times New Roman" w:cs="Times New Roman"/>
          <w:noProof/>
          <w:color w:val="000000" w:themeColor="text1"/>
          <w:szCs w:val="22"/>
          <w:vertAlign w:val="superscript"/>
        </w:rPr>
        <w:t>18</w:t>
      </w:r>
      <w:r w:rsidR="00D87710" w:rsidRPr="00715BF2">
        <w:rPr>
          <w:rFonts w:ascii="Times New Roman" w:eastAsia="Calibri" w:hAnsi="Times New Roman" w:cs="Times New Roman"/>
          <w:color w:val="000000" w:themeColor="text1"/>
          <w:szCs w:val="22"/>
        </w:rPr>
        <w:fldChar w:fldCharType="end"/>
      </w:r>
      <w:r w:rsidRPr="00715BF2">
        <w:rPr>
          <w:rFonts w:ascii="Times New Roman" w:hAnsi="Times New Roman" w:cs="Times New Roman"/>
          <w:color w:val="000000" w:themeColor="text1"/>
          <w:szCs w:val="22"/>
        </w:rPr>
        <w:t xml:space="preserve"> </w:t>
      </w:r>
      <w:r w:rsidR="006C2A00" w:rsidRPr="00715BF2">
        <w:rPr>
          <w:rFonts w:ascii="Times New Roman" w:hAnsi="Times New Roman" w:cs="Times New Roman"/>
          <w:color w:val="000000" w:themeColor="text1"/>
          <w:szCs w:val="22"/>
        </w:rPr>
        <w:t xml:space="preserve">An important advantage of this parsimonious diabetes risk prediction model is that it can be implemented using data available in an electronic health record (EHR) and clinical setting. </w:t>
      </w:r>
      <w:r w:rsidRPr="00715BF2">
        <w:rPr>
          <w:rFonts w:ascii="Times New Roman" w:hAnsi="Times New Roman" w:cs="Times New Roman"/>
          <w:color w:val="000000" w:themeColor="text1"/>
          <w:szCs w:val="22"/>
        </w:rPr>
        <w:t xml:space="preserve">This risk prediction equation and accompanying online risk calculator can help inform precision medicine-based efforts for diabetes prevention </w:t>
      </w:r>
      <w:r w:rsidR="006C2A00" w:rsidRPr="00715BF2">
        <w:rPr>
          <w:rFonts w:ascii="Times New Roman" w:hAnsi="Times New Roman" w:cs="Times New Roman"/>
          <w:color w:val="000000" w:themeColor="text1"/>
          <w:szCs w:val="22"/>
        </w:rPr>
        <w:t xml:space="preserve">and </w:t>
      </w:r>
      <w:r w:rsidR="006C2A00" w:rsidRPr="00715BF2">
        <w:rPr>
          <w:rFonts w:ascii="Times New Roman" w:eastAsia="Calibri" w:hAnsi="Times New Roman" w:cs="Times New Roman"/>
          <w:color w:val="000000" w:themeColor="text1"/>
          <w:szCs w:val="22"/>
        </w:rPr>
        <w:t xml:space="preserve">guide clinician-patient discussions on patient-specific expected benefit </w:t>
      </w:r>
      <w:r w:rsidRPr="00715BF2">
        <w:rPr>
          <w:rFonts w:ascii="Times New Roman" w:hAnsi="Times New Roman" w:cs="Times New Roman"/>
          <w:color w:val="000000" w:themeColor="text1"/>
          <w:szCs w:val="22"/>
        </w:rPr>
        <w:t xml:space="preserve">by providing a comparison of </w:t>
      </w:r>
      <w:r w:rsidR="006C2A00" w:rsidRPr="00715BF2">
        <w:rPr>
          <w:rFonts w:ascii="Times New Roman" w:hAnsi="Times New Roman" w:cs="Times New Roman"/>
          <w:color w:val="000000" w:themeColor="text1"/>
          <w:szCs w:val="22"/>
        </w:rPr>
        <w:t xml:space="preserve">diabetes </w:t>
      </w:r>
      <w:r w:rsidRPr="00715BF2">
        <w:rPr>
          <w:rFonts w:ascii="Times New Roman" w:hAnsi="Times New Roman" w:cs="Times New Roman"/>
          <w:color w:val="000000" w:themeColor="text1"/>
          <w:szCs w:val="22"/>
        </w:rPr>
        <w:t xml:space="preserve">risk across potential intervention strategies. For most people, the intensive lifestyle intervention will be optimal and provide individuals with the lowest risk for developing diabetes over the next 3 years. For a small subset of individuals, metformin therapy might provide the </w:t>
      </w:r>
      <w:r w:rsidR="002C64EC" w:rsidRPr="00715BF2">
        <w:rPr>
          <w:rFonts w:ascii="Times New Roman" w:hAnsi="Times New Roman" w:cs="Times New Roman"/>
          <w:color w:val="000000" w:themeColor="text1"/>
          <w:szCs w:val="22"/>
        </w:rPr>
        <w:t xml:space="preserve">lowest 3-year risk </w:t>
      </w:r>
      <w:r w:rsidR="00453992">
        <w:rPr>
          <w:rFonts w:ascii="Times New Roman" w:hAnsi="Times New Roman" w:cs="Times New Roman"/>
          <w:color w:val="000000" w:themeColor="text1"/>
          <w:szCs w:val="22"/>
        </w:rPr>
        <w:t>of diabetes</w:t>
      </w:r>
      <w:r w:rsidR="002C64EC" w:rsidRPr="00715BF2">
        <w:rPr>
          <w:rFonts w:ascii="Times New Roman" w:hAnsi="Times New Roman" w:cs="Times New Roman"/>
          <w:color w:val="000000" w:themeColor="text1"/>
          <w:szCs w:val="22"/>
        </w:rPr>
        <w:t xml:space="preserve">. Where metformin is the optimal intervention (lowest 3-year risk), individuals should </w:t>
      </w:r>
      <w:r w:rsidR="00357BBE" w:rsidRPr="00715BF2">
        <w:rPr>
          <w:rFonts w:ascii="Times New Roman" w:hAnsi="Times New Roman" w:cs="Times New Roman"/>
          <w:color w:val="000000" w:themeColor="text1"/>
          <w:szCs w:val="22"/>
        </w:rPr>
        <w:t>accompany metformin therapy with</w:t>
      </w:r>
      <w:r w:rsidR="002C64EC" w:rsidRPr="00715BF2">
        <w:rPr>
          <w:rFonts w:ascii="Times New Roman" w:hAnsi="Times New Roman" w:cs="Times New Roman"/>
          <w:color w:val="000000" w:themeColor="text1"/>
          <w:szCs w:val="22"/>
        </w:rPr>
        <w:t xml:space="preserve"> lifestyle modification of diet and </w:t>
      </w:r>
      <w:r w:rsidR="00357BBE" w:rsidRPr="00715BF2">
        <w:rPr>
          <w:rFonts w:ascii="Times New Roman" w:hAnsi="Times New Roman" w:cs="Times New Roman"/>
          <w:color w:val="000000" w:themeColor="text1"/>
          <w:szCs w:val="22"/>
        </w:rPr>
        <w:t>physical activity for weight loss</w:t>
      </w:r>
      <w:r w:rsidR="00143563" w:rsidRPr="00715BF2">
        <w:rPr>
          <w:rFonts w:ascii="Times New Roman" w:hAnsi="Times New Roman" w:cs="Times New Roman"/>
          <w:color w:val="000000" w:themeColor="text1"/>
          <w:szCs w:val="22"/>
        </w:rPr>
        <w:fldChar w:fldCharType="begin"/>
      </w:r>
      <w:r w:rsidR="00201DDF">
        <w:rPr>
          <w:rFonts w:ascii="Times New Roman" w:hAnsi="Times New Roman" w:cs="Times New Roman"/>
          <w:color w:val="000000" w:themeColor="text1"/>
          <w:szCs w:val="22"/>
        </w:rPr>
        <w:instrText xml:space="preserve"> ADDIN EN.CITE &lt;EndNote&gt;&lt;Cite&gt;&lt;Author&gt;American Diabetes Association Professional Practice Committee&lt;/Author&gt;&lt;Year&gt;2024&lt;/Year&gt;&lt;RecNum&gt;6796&lt;/RecNum&gt;&lt;DisplayText&gt;&lt;style face="superscript"&gt;18&lt;/style&gt;&lt;/DisplayText&gt;&lt;record&gt;&lt;rec-number&gt;6796&lt;/rec-number&gt;&lt;foreign-keys&gt;&lt;key app="EN" db-id="wffswxtw6p5xzuex2snpxwvp9waaxd52pvvz" timestamp="1702426679" guid="c4bb7e33-fc55-4cc5-8fbb-0d4448c4f56e"&gt;6796&lt;/key&gt;&lt;/foreign-keys&gt;&lt;ref-type name="Journal Article"&gt;17&lt;/ref-type&gt;&lt;contributors&gt;&lt;authors&gt;&lt;author&gt;American Diabetes Association Professional Practice Committee,&lt;/author&gt;&lt;/authors&gt;&lt;/contributors&gt;&lt;titles&gt;&lt;title&gt;Standards of Care in Diabetes—2024&lt;/title&gt;&lt;secondary-title&gt;Diabetes Care&lt;/secondary-title&gt;&lt;/titles&gt;&lt;periodical&gt;&lt;full-title&gt;Diabetes Care&lt;/full-title&gt;&lt;abbr-1&gt;Diabetes Care&lt;/abbr-1&gt;&lt;/periodical&gt;&lt;pages&gt;S1-S321&lt;/pages&gt;&lt;volume&gt;47&lt;/volume&gt;&lt;number&gt;S1&lt;/number&gt;&lt;dates&gt;&lt;year&gt;2024&lt;/year&gt;&lt;/dates&gt;&lt;urls&gt;&lt;/urls&gt;&lt;/record&gt;&lt;/Cite&gt;&lt;/EndNote&gt;</w:instrText>
      </w:r>
      <w:r w:rsidR="00143563" w:rsidRPr="00715BF2">
        <w:rPr>
          <w:rFonts w:ascii="Times New Roman" w:hAnsi="Times New Roman" w:cs="Times New Roman"/>
          <w:color w:val="000000" w:themeColor="text1"/>
          <w:szCs w:val="22"/>
        </w:rPr>
        <w:fldChar w:fldCharType="separate"/>
      </w:r>
      <w:r w:rsidR="00201DDF" w:rsidRPr="00201DDF">
        <w:rPr>
          <w:rFonts w:ascii="Times New Roman" w:hAnsi="Times New Roman" w:cs="Times New Roman"/>
          <w:noProof/>
          <w:color w:val="000000" w:themeColor="text1"/>
          <w:szCs w:val="22"/>
          <w:vertAlign w:val="superscript"/>
        </w:rPr>
        <w:t>18</w:t>
      </w:r>
      <w:r w:rsidR="00143563" w:rsidRPr="00715BF2">
        <w:rPr>
          <w:rFonts w:ascii="Times New Roman" w:hAnsi="Times New Roman" w:cs="Times New Roman"/>
          <w:color w:val="000000" w:themeColor="text1"/>
          <w:szCs w:val="22"/>
        </w:rPr>
        <w:fldChar w:fldCharType="end"/>
      </w:r>
      <w:r w:rsidR="002C64EC" w:rsidRPr="00715BF2">
        <w:rPr>
          <w:rFonts w:ascii="Times New Roman" w:hAnsi="Times New Roman" w:cs="Times New Roman"/>
          <w:color w:val="000000" w:themeColor="text1"/>
          <w:szCs w:val="22"/>
        </w:rPr>
        <w:t xml:space="preserve">, albeit </w:t>
      </w:r>
      <w:r w:rsidR="007B67DF" w:rsidRPr="00715BF2">
        <w:rPr>
          <w:rFonts w:ascii="Times New Roman" w:hAnsi="Times New Roman" w:cs="Times New Roman"/>
          <w:color w:val="000000" w:themeColor="text1"/>
          <w:szCs w:val="22"/>
        </w:rPr>
        <w:t xml:space="preserve">possibly </w:t>
      </w:r>
      <w:r w:rsidR="002C64EC" w:rsidRPr="00715BF2">
        <w:rPr>
          <w:rFonts w:ascii="Times New Roman" w:hAnsi="Times New Roman" w:cs="Times New Roman"/>
          <w:color w:val="000000" w:themeColor="text1"/>
          <w:szCs w:val="22"/>
        </w:rPr>
        <w:t xml:space="preserve">not as intensive as the caloric restriction and </w:t>
      </w:r>
      <w:r w:rsidR="00357BBE" w:rsidRPr="00715BF2">
        <w:rPr>
          <w:rFonts w:ascii="Times New Roman" w:hAnsi="Times New Roman" w:cs="Times New Roman"/>
          <w:color w:val="000000" w:themeColor="text1"/>
          <w:szCs w:val="22"/>
        </w:rPr>
        <w:t xml:space="preserve">physical activity </w:t>
      </w:r>
      <w:r w:rsidR="00FC69B6" w:rsidRPr="00715BF2">
        <w:rPr>
          <w:rFonts w:ascii="Times New Roman" w:hAnsi="Times New Roman" w:cs="Times New Roman"/>
          <w:color w:val="000000" w:themeColor="text1"/>
          <w:szCs w:val="22"/>
        </w:rPr>
        <w:t>rigor</w:t>
      </w:r>
      <w:r w:rsidR="002C64EC" w:rsidRPr="00715BF2">
        <w:rPr>
          <w:rFonts w:ascii="Times New Roman" w:hAnsi="Times New Roman" w:cs="Times New Roman"/>
          <w:color w:val="000000" w:themeColor="text1"/>
          <w:szCs w:val="22"/>
        </w:rPr>
        <w:t xml:space="preserve"> and duration goals</w:t>
      </w:r>
      <w:r w:rsidR="00357BBE" w:rsidRPr="00715BF2">
        <w:rPr>
          <w:rFonts w:ascii="Times New Roman" w:hAnsi="Times New Roman" w:cs="Times New Roman"/>
          <w:color w:val="000000" w:themeColor="text1"/>
          <w:szCs w:val="22"/>
        </w:rPr>
        <w:t xml:space="preserve"> in the DPP</w:t>
      </w:r>
      <w:r w:rsidR="002C64EC" w:rsidRPr="00715BF2">
        <w:rPr>
          <w:rFonts w:ascii="Times New Roman" w:hAnsi="Times New Roman" w:cs="Times New Roman"/>
          <w:color w:val="000000" w:themeColor="text1"/>
          <w:szCs w:val="22"/>
        </w:rPr>
        <w:t>.</w:t>
      </w:r>
      <w:r w:rsidR="00FC69B6" w:rsidRPr="00715BF2">
        <w:rPr>
          <w:rFonts w:ascii="Times New Roman" w:hAnsi="Times New Roman" w:cs="Times New Roman"/>
          <w:color w:val="000000" w:themeColor="text1"/>
          <w:szCs w:val="22"/>
        </w:rPr>
        <w:t xml:space="preserve"> Metformin therapy in combination with intensive lifestyle intervention was not assessed in DPP.</w:t>
      </w:r>
    </w:p>
    <w:p w14:paraId="61226412" w14:textId="77777777" w:rsidR="008F1563" w:rsidRDefault="008F1563" w:rsidP="00D43EE7">
      <w:pPr>
        <w:spacing w:line="480" w:lineRule="auto"/>
        <w:rPr>
          <w:rFonts w:ascii="Times New Roman" w:eastAsia="Calibri" w:hAnsi="Times New Roman" w:cs="Times New Roman"/>
          <w:szCs w:val="22"/>
        </w:rPr>
      </w:pPr>
    </w:p>
    <w:p w14:paraId="5EDD5595" w14:textId="7AC89C87" w:rsidR="00D6050D" w:rsidRDefault="00AE1A13" w:rsidP="00D43EE7">
      <w:pPr>
        <w:spacing w:line="480" w:lineRule="auto"/>
        <w:rPr>
          <w:rFonts w:ascii="Times New Roman" w:eastAsia="Calibri" w:hAnsi="Times New Roman" w:cs="Times New Roman"/>
          <w:szCs w:val="22"/>
        </w:rPr>
      </w:pPr>
      <w:r>
        <w:rPr>
          <w:rFonts w:ascii="Times New Roman" w:eastAsia="Calibri" w:hAnsi="Times New Roman" w:cs="Times New Roman"/>
          <w:szCs w:val="22"/>
        </w:rPr>
        <w:t>Several l</w:t>
      </w:r>
      <w:r w:rsidR="00D6050D">
        <w:rPr>
          <w:rFonts w:ascii="Times New Roman" w:eastAsia="Calibri" w:hAnsi="Times New Roman" w:cs="Times New Roman"/>
          <w:szCs w:val="22"/>
        </w:rPr>
        <w:t>imitations</w:t>
      </w:r>
      <w:r>
        <w:rPr>
          <w:rFonts w:ascii="Times New Roman" w:eastAsia="Calibri" w:hAnsi="Times New Roman" w:cs="Times New Roman"/>
          <w:szCs w:val="22"/>
        </w:rPr>
        <w:t xml:space="preserve"> merit consideration when interpreting these results. The study populations used </w:t>
      </w:r>
      <w:r w:rsidR="001F63D3">
        <w:rPr>
          <w:rFonts w:ascii="Times New Roman" w:eastAsia="Calibri" w:hAnsi="Times New Roman" w:cs="Times New Roman"/>
          <w:szCs w:val="22"/>
        </w:rPr>
        <w:t xml:space="preserve">to develop and validate the risk prediction model were </w:t>
      </w:r>
      <w:r w:rsidR="00D6050D">
        <w:rPr>
          <w:rFonts w:ascii="Times New Roman" w:eastAsia="Calibri" w:hAnsi="Times New Roman" w:cs="Times New Roman"/>
          <w:szCs w:val="22"/>
        </w:rPr>
        <w:t>restricted to individuals with prediabetes</w:t>
      </w:r>
      <w:r w:rsidR="001F63D3">
        <w:rPr>
          <w:rFonts w:ascii="Times New Roman" w:eastAsia="Calibri" w:hAnsi="Times New Roman" w:cs="Times New Roman"/>
          <w:szCs w:val="22"/>
        </w:rPr>
        <w:t>. Model inference and application to individuals with normal glucose is not advised. V</w:t>
      </w:r>
      <w:r w:rsidR="00D1766B">
        <w:rPr>
          <w:rFonts w:ascii="Times New Roman" w:eastAsia="Calibri" w:hAnsi="Times New Roman" w:cs="Times New Roman"/>
          <w:szCs w:val="22"/>
        </w:rPr>
        <w:t xml:space="preserve">alidation </w:t>
      </w:r>
      <w:r w:rsidR="001F63D3">
        <w:rPr>
          <w:rFonts w:ascii="Times New Roman" w:eastAsia="Calibri" w:hAnsi="Times New Roman" w:cs="Times New Roman"/>
          <w:szCs w:val="22"/>
        </w:rPr>
        <w:t xml:space="preserve">was performed </w:t>
      </w:r>
      <w:r w:rsidR="00D1766B">
        <w:rPr>
          <w:rFonts w:ascii="Times New Roman" w:eastAsia="Calibri" w:hAnsi="Times New Roman" w:cs="Times New Roman"/>
          <w:szCs w:val="22"/>
        </w:rPr>
        <w:t xml:space="preserve">in </w:t>
      </w:r>
      <w:r w:rsidR="001F63D3">
        <w:rPr>
          <w:rFonts w:ascii="Times New Roman" w:eastAsia="Calibri" w:hAnsi="Times New Roman" w:cs="Times New Roman"/>
          <w:szCs w:val="22"/>
        </w:rPr>
        <w:t xml:space="preserve">an </w:t>
      </w:r>
      <w:r w:rsidR="00D1766B">
        <w:rPr>
          <w:rFonts w:ascii="Times New Roman" w:eastAsia="Calibri" w:hAnsi="Times New Roman" w:cs="Times New Roman"/>
          <w:szCs w:val="22"/>
        </w:rPr>
        <w:t xml:space="preserve">observational cohort </w:t>
      </w:r>
      <w:r w:rsidR="001F63D3">
        <w:rPr>
          <w:rFonts w:ascii="Times New Roman" w:eastAsia="Calibri" w:hAnsi="Times New Roman" w:cs="Times New Roman"/>
          <w:szCs w:val="22"/>
        </w:rPr>
        <w:t>where no individuals were randomized to receive intensive lifestyle or metformin for diabetes prevention.</w:t>
      </w:r>
      <w:r w:rsidR="00D1766B">
        <w:rPr>
          <w:rFonts w:ascii="Times New Roman" w:eastAsia="Calibri" w:hAnsi="Times New Roman" w:cs="Times New Roman"/>
          <w:szCs w:val="22"/>
        </w:rPr>
        <w:t xml:space="preserve"> </w:t>
      </w:r>
      <w:r w:rsidR="001F63D3" w:rsidRPr="001F63D3">
        <w:rPr>
          <w:rFonts w:ascii="Times New Roman" w:eastAsia="Calibri" w:hAnsi="Times New Roman" w:cs="Times New Roman"/>
          <w:szCs w:val="22"/>
        </w:rPr>
        <w:t xml:space="preserve">The preventive interventions, </w:t>
      </w:r>
      <w:proofErr w:type="gramStart"/>
      <w:r w:rsidR="001F63D3" w:rsidRPr="001F63D3">
        <w:rPr>
          <w:rFonts w:ascii="Times New Roman" w:eastAsia="Calibri" w:hAnsi="Times New Roman" w:cs="Times New Roman"/>
          <w:szCs w:val="22"/>
        </w:rPr>
        <w:t>metformin</w:t>
      </w:r>
      <w:proofErr w:type="gramEnd"/>
      <w:r w:rsidR="001F63D3" w:rsidRPr="001F63D3">
        <w:rPr>
          <w:rFonts w:ascii="Times New Roman" w:eastAsia="Calibri" w:hAnsi="Times New Roman" w:cs="Times New Roman"/>
          <w:szCs w:val="22"/>
        </w:rPr>
        <w:t xml:space="preserve"> </w:t>
      </w:r>
      <w:r w:rsidR="001F63D3">
        <w:rPr>
          <w:rFonts w:ascii="Times New Roman" w:eastAsia="Calibri" w:hAnsi="Times New Roman" w:cs="Times New Roman"/>
          <w:szCs w:val="22"/>
        </w:rPr>
        <w:t>and</w:t>
      </w:r>
      <w:r w:rsidR="001F63D3" w:rsidRPr="001F63D3">
        <w:rPr>
          <w:rFonts w:ascii="Times New Roman" w:eastAsia="Calibri" w:hAnsi="Times New Roman" w:cs="Times New Roman"/>
          <w:szCs w:val="22"/>
        </w:rPr>
        <w:t xml:space="preserve"> </w:t>
      </w:r>
      <w:r w:rsidR="001F63D3">
        <w:rPr>
          <w:rFonts w:ascii="Times New Roman" w:eastAsia="Calibri" w:hAnsi="Times New Roman" w:cs="Times New Roman"/>
          <w:szCs w:val="22"/>
        </w:rPr>
        <w:t xml:space="preserve">intensive lifestyle </w:t>
      </w:r>
      <w:r w:rsidR="001F63D3" w:rsidRPr="001F63D3">
        <w:rPr>
          <w:rFonts w:ascii="Times New Roman" w:eastAsia="Calibri" w:hAnsi="Times New Roman" w:cs="Times New Roman"/>
          <w:szCs w:val="22"/>
        </w:rPr>
        <w:t xml:space="preserve">modification, </w:t>
      </w:r>
      <w:r w:rsidR="001F63D3">
        <w:rPr>
          <w:rFonts w:ascii="Times New Roman" w:eastAsia="Calibri" w:hAnsi="Times New Roman" w:cs="Times New Roman"/>
          <w:szCs w:val="22"/>
        </w:rPr>
        <w:t>we</w:t>
      </w:r>
      <w:r w:rsidR="001F63D3" w:rsidRPr="001F63D3">
        <w:rPr>
          <w:rFonts w:ascii="Times New Roman" w:eastAsia="Calibri" w:hAnsi="Times New Roman" w:cs="Times New Roman"/>
          <w:szCs w:val="22"/>
        </w:rPr>
        <w:t>re assumed to follow the protocol employed in the DPP trial</w:t>
      </w:r>
      <w:r w:rsidR="00640326">
        <w:rPr>
          <w:rFonts w:ascii="Times New Roman" w:eastAsia="Calibri" w:hAnsi="Times New Roman" w:cs="Times New Roman"/>
          <w:szCs w:val="22"/>
        </w:rPr>
        <w:t xml:space="preserve"> and modeling does</w:t>
      </w:r>
      <w:r w:rsidR="00D1766B">
        <w:rPr>
          <w:rFonts w:ascii="Times New Roman" w:eastAsia="Calibri" w:hAnsi="Times New Roman" w:cs="Times New Roman"/>
          <w:szCs w:val="22"/>
        </w:rPr>
        <w:t xml:space="preserve"> not account for cross-over or </w:t>
      </w:r>
      <w:r w:rsidR="00640326">
        <w:rPr>
          <w:rFonts w:ascii="Times New Roman" w:eastAsia="Calibri" w:hAnsi="Times New Roman" w:cs="Times New Roman"/>
          <w:szCs w:val="22"/>
        </w:rPr>
        <w:t>non-</w:t>
      </w:r>
      <w:r w:rsidR="00D1766B">
        <w:rPr>
          <w:rFonts w:ascii="Times New Roman" w:eastAsia="Calibri" w:hAnsi="Times New Roman" w:cs="Times New Roman"/>
          <w:szCs w:val="22"/>
        </w:rPr>
        <w:t>adherence</w:t>
      </w:r>
      <w:r w:rsidR="00D1766B" w:rsidRPr="00D1766B">
        <w:rPr>
          <w:rFonts w:ascii="Times New Roman" w:eastAsia="Calibri" w:hAnsi="Times New Roman" w:cs="Times New Roman"/>
          <w:szCs w:val="22"/>
        </w:rPr>
        <w:t xml:space="preserve"> </w:t>
      </w:r>
      <w:r w:rsidR="00D1766B">
        <w:rPr>
          <w:rFonts w:ascii="Times New Roman" w:eastAsia="Calibri" w:hAnsi="Times New Roman" w:cs="Times New Roman"/>
          <w:szCs w:val="22"/>
        </w:rPr>
        <w:t>to intervention.</w:t>
      </w:r>
      <w:r w:rsidR="009D101B">
        <w:rPr>
          <w:rFonts w:ascii="Times New Roman" w:eastAsia="Calibri" w:hAnsi="Times New Roman" w:cs="Times New Roman"/>
          <w:szCs w:val="22"/>
        </w:rPr>
        <w:t xml:space="preserve"> </w:t>
      </w:r>
      <w:r w:rsidR="009D101B">
        <w:rPr>
          <w:rFonts w:ascii="Times New Roman" w:eastAsia="Calibri" w:hAnsi="Times New Roman" w:cs="Times New Roman"/>
          <w:szCs w:val="22"/>
        </w:rPr>
        <w:lastRenderedPageBreak/>
        <w:t>Newer pharmacotherapies for weight loss have been developed since the origin of DPP and are used for individuals without diabetes and with overweight or obesity. This model does not include these newer medications as a potential preventive intervention.</w:t>
      </w:r>
    </w:p>
    <w:p w14:paraId="6F792DBC" w14:textId="77777777" w:rsidR="008F1563" w:rsidRDefault="008F1563" w:rsidP="00D43EE7">
      <w:pPr>
        <w:spacing w:line="480" w:lineRule="auto"/>
        <w:rPr>
          <w:rFonts w:ascii="Times New Roman" w:eastAsia="Calibri" w:hAnsi="Times New Roman" w:cs="Times New Roman"/>
          <w:szCs w:val="22"/>
        </w:rPr>
      </w:pPr>
    </w:p>
    <w:p w14:paraId="32C69152" w14:textId="20336F46" w:rsidR="00D43EE7" w:rsidRDefault="008F1563" w:rsidP="00D43EE7">
      <w:pPr>
        <w:spacing w:line="480" w:lineRule="auto"/>
        <w:rPr>
          <w:rFonts w:ascii="Times New Roman" w:hAnsi="Times New Roman" w:cs="Times New Roman"/>
          <w:b/>
          <w:bCs/>
        </w:rPr>
      </w:pPr>
      <w:r>
        <w:rPr>
          <w:rFonts w:ascii="Times New Roman" w:eastAsia="Calibri" w:hAnsi="Times New Roman" w:cs="Times New Roman"/>
          <w:szCs w:val="22"/>
        </w:rPr>
        <w:t>In conclusion, this study provides the first diabetes risk prediction model with individualized preventive intervention effects</w:t>
      </w:r>
      <w:r w:rsidR="00AE1A13">
        <w:rPr>
          <w:rFonts w:ascii="Times New Roman" w:eastAsia="Calibri" w:hAnsi="Times New Roman" w:cs="Times New Roman"/>
          <w:szCs w:val="22"/>
        </w:rPr>
        <w:t xml:space="preserve"> based on data from a randomized control trial</w:t>
      </w:r>
      <w:r w:rsidR="006F57FC">
        <w:rPr>
          <w:rFonts w:ascii="Times New Roman" w:eastAsia="Calibri" w:hAnsi="Times New Roman" w:cs="Times New Roman"/>
          <w:szCs w:val="22"/>
        </w:rPr>
        <w:t xml:space="preserve"> of metformin therapy or intensive lifestyle intervention</w:t>
      </w:r>
      <w:r>
        <w:rPr>
          <w:rFonts w:ascii="Times New Roman" w:eastAsia="Calibri" w:hAnsi="Times New Roman" w:cs="Times New Roman"/>
          <w:szCs w:val="22"/>
        </w:rPr>
        <w:t>.</w:t>
      </w:r>
      <w:r w:rsidR="00AE1A13">
        <w:rPr>
          <w:rFonts w:ascii="Times New Roman" w:eastAsia="Calibri" w:hAnsi="Times New Roman" w:cs="Times New Roman"/>
          <w:szCs w:val="22"/>
        </w:rPr>
        <w:t xml:space="preserve"> The </w:t>
      </w:r>
      <w:r w:rsidR="00AE1A13">
        <w:rPr>
          <w:rFonts w:ascii="Times New Roman" w:hAnsi="Times New Roman" w:cs="Times New Roman"/>
          <w:szCs w:val="22"/>
        </w:rPr>
        <w:t>race-free diabetes risk prediction model</w:t>
      </w:r>
      <w:r w:rsidR="00AE1A13">
        <w:rPr>
          <w:rFonts w:ascii="Times New Roman" w:eastAsia="Calibri" w:hAnsi="Times New Roman" w:cs="Times New Roman"/>
          <w:szCs w:val="22"/>
        </w:rPr>
        <w:t xml:space="preserve"> and equation were developed and validated in racially and ethnically diverse study populations.</w:t>
      </w:r>
      <w:r w:rsidR="00B53F0A">
        <w:rPr>
          <w:rFonts w:ascii="Times New Roman" w:eastAsia="Calibri" w:hAnsi="Times New Roman" w:cs="Times New Roman"/>
          <w:szCs w:val="22"/>
        </w:rPr>
        <w:t xml:space="preserve"> Parsimonious and common</w:t>
      </w:r>
      <w:r w:rsidR="007D1338">
        <w:rPr>
          <w:rFonts w:ascii="Times New Roman" w:eastAsia="Calibri" w:hAnsi="Times New Roman" w:cs="Times New Roman"/>
          <w:szCs w:val="22"/>
        </w:rPr>
        <w:t>ly available</w:t>
      </w:r>
      <w:r w:rsidR="00B53F0A">
        <w:rPr>
          <w:rFonts w:ascii="Times New Roman" w:eastAsia="Calibri" w:hAnsi="Times New Roman" w:cs="Times New Roman"/>
          <w:szCs w:val="22"/>
        </w:rPr>
        <w:t xml:space="preserve"> </w:t>
      </w:r>
      <w:r w:rsidR="007D1338">
        <w:rPr>
          <w:rFonts w:ascii="Times New Roman" w:eastAsia="Calibri" w:hAnsi="Times New Roman" w:cs="Times New Roman"/>
          <w:szCs w:val="22"/>
        </w:rPr>
        <w:t xml:space="preserve">clinical </w:t>
      </w:r>
      <w:r w:rsidR="00B53F0A">
        <w:rPr>
          <w:rFonts w:ascii="Times New Roman" w:eastAsia="Calibri" w:hAnsi="Times New Roman" w:cs="Times New Roman"/>
          <w:szCs w:val="22"/>
        </w:rPr>
        <w:t xml:space="preserve">risk predictors </w:t>
      </w:r>
      <w:r w:rsidR="007D1338">
        <w:rPr>
          <w:rFonts w:ascii="Times New Roman" w:eastAsia="Calibri" w:hAnsi="Times New Roman" w:cs="Times New Roman"/>
          <w:szCs w:val="22"/>
        </w:rPr>
        <w:t xml:space="preserve">coupled with the development of a free and publicly available </w:t>
      </w:r>
      <w:r w:rsidR="007D1338">
        <w:rPr>
          <w:rFonts w:ascii="Times New Roman" w:hAnsi="Times New Roman" w:cs="Times New Roman"/>
          <w:szCs w:val="22"/>
        </w:rPr>
        <w:t>online diabetes risk calculator enables high potential clinical utility of this research</w:t>
      </w:r>
      <w:r w:rsidR="006F57FC">
        <w:rPr>
          <w:rFonts w:ascii="Times New Roman" w:hAnsi="Times New Roman" w:cs="Times New Roman"/>
          <w:szCs w:val="22"/>
        </w:rPr>
        <w:t xml:space="preserve"> on individualized diabetes prevention</w:t>
      </w:r>
      <w:r w:rsidR="007D1338">
        <w:rPr>
          <w:rFonts w:ascii="Times New Roman" w:hAnsi="Times New Roman" w:cs="Times New Roman"/>
          <w:szCs w:val="22"/>
        </w:rPr>
        <w:t>.</w:t>
      </w:r>
      <w:r w:rsidR="00D43EE7" w:rsidRPr="00D43EE7">
        <w:rPr>
          <w:rFonts w:ascii="Times New Roman" w:hAnsi="Times New Roman" w:cs="Times New Roman"/>
          <w:b/>
          <w:bCs/>
        </w:rPr>
        <w:br w:type="page"/>
      </w:r>
    </w:p>
    <w:p w14:paraId="1DC92322" w14:textId="6FF6A648" w:rsidR="007534F8" w:rsidRPr="007534F8" w:rsidRDefault="007534F8" w:rsidP="00D43EE7">
      <w:pPr>
        <w:spacing w:line="480" w:lineRule="auto"/>
        <w:rPr>
          <w:rFonts w:ascii="Times New Roman" w:hAnsi="Times New Roman" w:cs="Times New Roman"/>
        </w:rPr>
      </w:pPr>
      <w:r>
        <w:rPr>
          <w:rFonts w:ascii="Times New Roman" w:hAnsi="Times New Roman" w:cs="Times New Roman"/>
          <w:b/>
          <w:bCs/>
        </w:rPr>
        <w:lastRenderedPageBreak/>
        <w:t xml:space="preserve">Acknowledgments and Funding: </w:t>
      </w:r>
      <w:r w:rsidR="00B06228" w:rsidRPr="00B06228">
        <w:rPr>
          <w:rFonts w:ascii="Times New Roman" w:hAnsi="Times New Roman" w:cs="Times New Roman"/>
        </w:rPr>
        <w:t xml:space="preserve">The authors have no conflicts to disclose. The views expressed in this manuscript are those of the authors and do not necessarily represent the views of the </w:t>
      </w:r>
      <w:r w:rsidR="006527CB" w:rsidRPr="00BF35ED">
        <w:rPr>
          <w:rFonts w:ascii="Times New Roman" w:hAnsi="Times New Roman" w:cs="Times New Roman"/>
        </w:rPr>
        <w:t>American Diabetes Association</w:t>
      </w:r>
      <w:r w:rsidR="006527CB">
        <w:rPr>
          <w:rFonts w:ascii="Times New Roman" w:hAnsi="Times New Roman" w:cs="Times New Roman"/>
        </w:rPr>
        <w:t xml:space="preserve">, </w:t>
      </w:r>
      <w:r w:rsidR="00B06228" w:rsidRPr="00B06228">
        <w:rPr>
          <w:rFonts w:ascii="Times New Roman" w:hAnsi="Times New Roman" w:cs="Times New Roman"/>
        </w:rPr>
        <w:t xml:space="preserve">National Heart, Lung, and Blood Institute; the National Eye Institute; the National Institutes of Health; or the U.S. Department of Health and Human Services. </w:t>
      </w:r>
      <w:r w:rsidR="00BF35ED" w:rsidRPr="00BF35ED">
        <w:rPr>
          <w:rFonts w:ascii="Times New Roman" w:hAnsi="Times New Roman" w:cs="Times New Roman"/>
        </w:rPr>
        <w:t xml:space="preserve">This </w:t>
      </w:r>
      <w:r w:rsidR="006527CB">
        <w:rPr>
          <w:rFonts w:ascii="Times New Roman" w:hAnsi="Times New Roman" w:cs="Times New Roman"/>
        </w:rPr>
        <w:t>specific project</w:t>
      </w:r>
      <w:r w:rsidR="00BF35ED" w:rsidRPr="00BF35ED">
        <w:rPr>
          <w:rFonts w:ascii="Times New Roman" w:hAnsi="Times New Roman" w:cs="Times New Roman"/>
        </w:rPr>
        <w:t xml:space="preserve"> was funded by the American Diabetes Association (ADA) Grant 11-22-ICTSPM-18</w:t>
      </w:r>
      <w:r w:rsidR="001B2BE2">
        <w:rPr>
          <w:rFonts w:ascii="Times New Roman" w:hAnsi="Times New Roman" w:cs="Times New Roman"/>
        </w:rPr>
        <w:t xml:space="preserve"> (PI: Bancks)</w:t>
      </w:r>
      <w:r w:rsidR="006527CB">
        <w:rPr>
          <w:rFonts w:ascii="Times New Roman" w:hAnsi="Times New Roman" w:cs="Times New Roman"/>
        </w:rPr>
        <w:t>.</w:t>
      </w:r>
      <w:r w:rsidR="00BF35ED" w:rsidRPr="00BF35ED">
        <w:rPr>
          <w:rFonts w:ascii="Times New Roman" w:hAnsi="Times New Roman" w:cs="Times New Roman"/>
        </w:rPr>
        <w:t xml:space="preserve"> </w:t>
      </w:r>
      <w:r w:rsidR="006527CB">
        <w:rPr>
          <w:rFonts w:ascii="Times New Roman" w:hAnsi="Times New Roman" w:cs="Times New Roman"/>
        </w:rPr>
        <w:t>MESA was</w:t>
      </w:r>
      <w:r w:rsidR="00B06228" w:rsidRPr="00B06228">
        <w:rPr>
          <w:rFonts w:ascii="Times New Roman" w:hAnsi="Times New Roman" w:cs="Times New Roman"/>
        </w:rPr>
        <w:t xml:space="preserve"> </w:t>
      </w:r>
      <w:r w:rsidR="006527CB">
        <w:rPr>
          <w:rFonts w:ascii="Times New Roman" w:hAnsi="Times New Roman" w:cs="Times New Roman"/>
        </w:rPr>
        <w:t>funded</w:t>
      </w:r>
      <w:r w:rsidR="00B06228" w:rsidRPr="00B06228">
        <w:rPr>
          <w:rFonts w:ascii="Times New Roman" w:hAnsi="Times New Roman" w:cs="Times New Roman"/>
        </w:rPr>
        <w:t xml:space="preserve"> by contracts 75N92020D00001, HHSN268201500003I, N01-HC-95159, 75N92020D00005, N01-HC-95160, 75N92020D00002, N01-HC-95161, 75N92020D00003, N01-HC-95162, 75N92020D00006, N01-HC-95163, 75N92020D00004, N01-HC-95164, 75N92020D00007, N01-HC-95165, N01-HC-95166, N01-HC-95167, N01-HC-95168 and N01-HC-95169 from the National Heart, Lung, and Blood Institute, grants UL1-TR-000040, UL1-TR-001079, and UL1-TR-001420 from the National Center for Advancing Translational Sciences (NCATS)</w:t>
      </w:r>
      <w:r w:rsidR="00B06228">
        <w:rPr>
          <w:rFonts w:ascii="Times New Roman" w:hAnsi="Times New Roman" w:cs="Times New Roman"/>
        </w:rPr>
        <w:t>.</w:t>
      </w:r>
      <w:r w:rsidR="00EB2DBA">
        <w:rPr>
          <w:rFonts w:ascii="Times New Roman" w:hAnsi="Times New Roman" w:cs="Times New Roman"/>
        </w:rPr>
        <w:t xml:space="preserve"> The original DPP trial was </w:t>
      </w:r>
      <w:r w:rsidR="009F1926">
        <w:rPr>
          <w:rFonts w:ascii="Times New Roman" w:hAnsi="Times New Roman" w:cs="Times New Roman"/>
        </w:rPr>
        <w:t>supported</w:t>
      </w:r>
      <w:r w:rsidR="00EB2DBA" w:rsidRPr="00EB2DBA">
        <w:rPr>
          <w:rFonts w:ascii="Times New Roman" w:hAnsi="Times New Roman" w:cs="Times New Roman"/>
        </w:rPr>
        <w:t xml:space="preserve"> by the National Institutes of Health through the National Institute of Diabetes and Digestive and Kidney Diseases (NIDDK), the Office of Research on Minority Health, the National Institute of Child Health and Human Development, the National Institute on Aging</w:t>
      </w:r>
      <w:r w:rsidR="009F1926">
        <w:rPr>
          <w:rFonts w:ascii="Times New Roman" w:hAnsi="Times New Roman" w:cs="Times New Roman"/>
        </w:rPr>
        <w:t>,</w:t>
      </w:r>
      <w:r w:rsidR="00EB2DBA" w:rsidRPr="00EB2DBA">
        <w:rPr>
          <w:rFonts w:ascii="Times New Roman" w:hAnsi="Times New Roman" w:cs="Times New Roman"/>
        </w:rPr>
        <w:t xml:space="preserve"> the Indian Health Service, the Centers for Disease Control and Prevention, the American Diabetes Association, and Bristol-Myers Squibb and Parke</w:t>
      </w:r>
      <w:r w:rsidR="009F1926">
        <w:rPr>
          <w:rFonts w:ascii="Times New Roman" w:hAnsi="Times New Roman" w:cs="Times New Roman"/>
        </w:rPr>
        <w:t>-</w:t>
      </w:r>
      <w:r w:rsidR="00EB2DBA" w:rsidRPr="00EB2DBA">
        <w:rPr>
          <w:rFonts w:ascii="Times New Roman" w:hAnsi="Times New Roman" w:cs="Times New Roman"/>
        </w:rPr>
        <w:t>Davis.</w:t>
      </w:r>
    </w:p>
    <w:p w14:paraId="067BEC43" w14:textId="77777777" w:rsidR="0064790C" w:rsidRDefault="0064790C">
      <w:pPr>
        <w:rPr>
          <w:rFonts w:ascii="Times New Roman" w:hAnsi="Times New Roman" w:cs="Times New Roman"/>
          <w:b/>
          <w:bCs/>
        </w:rPr>
      </w:pPr>
      <w:r>
        <w:rPr>
          <w:rFonts w:ascii="Times New Roman" w:hAnsi="Times New Roman" w:cs="Times New Roman"/>
          <w:b/>
          <w:bCs/>
        </w:rPr>
        <w:br w:type="page"/>
      </w:r>
    </w:p>
    <w:p w14:paraId="45720450" w14:textId="19950F62" w:rsidR="00D43EE7" w:rsidRPr="00D43EE7" w:rsidRDefault="00E71BA6" w:rsidP="00E71BA6">
      <w:pPr>
        <w:rPr>
          <w:rFonts w:ascii="Times New Roman" w:hAnsi="Times New Roman" w:cs="Times New Roman"/>
          <w:b/>
          <w:bCs/>
        </w:rPr>
      </w:pPr>
      <w:r w:rsidRPr="00D43EE7">
        <w:rPr>
          <w:rFonts w:ascii="Times New Roman" w:hAnsi="Times New Roman" w:cs="Times New Roman"/>
          <w:b/>
          <w:bCs/>
        </w:rPr>
        <w:lastRenderedPageBreak/>
        <w:t>References:</w:t>
      </w:r>
    </w:p>
    <w:p w14:paraId="6609A27F" w14:textId="77777777" w:rsidR="00C73D60" w:rsidRPr="00C73D60" w:rsidRDefault="00D43EE7" w:rsidP="00C73D60">
      <w:pPr>
        <w:pStyle w:val="EndNoteBibliography"/>
        <w:ind w:left="720" w:hanging="720"/>
      </w:pPr>
      <w:r w:rsidRPr="00D43EE7">
        <w:rPr>
          <w:rFonts w:ascii="Times New Roman" w:hAnsi="Times New Roman" w:cs="Times New Roman"/>
          <w:b/>
          <w:bCs/>
        </w:rPr>
        <w:fldChar w:fldCharType="begin"/>
      </w:r>
      <w:r w:rsidRPr="00D43EE7">
        <w:rPr>
          <w:rFonts w:ascii="Times New Roman" w:hAnsi="Times New Roman" w:cs="Times New Roman"/>
          <w:b/>
          <w:bCs/>
        </w:rPr>
        <w:instrText xml:space="preserve"> ADDIN EN.REFLIST </w:instrText>
      </w:r>
      <w:r w:rsidRPr="00D43EE7">
        <w:rPr>
          <w:rFonts w:ascii="Times New Roman" w:hAnsi="Times New Roman" w:cs="Times New Roman"/>
          <w:b/>
          <w:bCs/>
        </w:rPr>
        <w:fldChar w:fldCharType="separate"/>
      </w:r>
      <w:r w:rsidR="00C73D60" w:rsidRPr="00C73D60">
        <w:t>1.</w:t>
      </w:r>
      <w:r w:rsidR="00C73D60" w:rsidRPr="00C73D60">
        <w:tab/>
        <w:t xml:space="preserve">Diabetes Prevention Program Research Group. The Diabetes Prevention Program. Design and Methods for a Clinical Trial in the Prevention of Type 2 Diabetes. </w:t>
      </w:r>
      <w:r w:rsidR="00C73D60" w:rsidRPr="00C73D60">
        <w:rPr>
          <w:i/>
        </w:rPr>
        <w:t xml:space="preserve">Diabetes Care. </w:t>
      </w:r>
      <w:r w:rsidR="00C73D60" w:rsidRPr="00C73D60">
        <w:t>1999;22(4):623-634.</w:t>
      </w:r>
    </w:p>
    <w:p w14:paraId="3FA649EE" w14:textId="77777777" w:rsidR="00C73D60" w:rsidRPr="00C73D60" w:rsidRDefault="00C73D60" w:rsidP="00C73D60">
      <w:pPr>
        <w:pStyle w:val="EndNoteBibliography"/>
        <w:ind w:left="720" w:hanging="720"/>
      </w:pPr>
      <w:r w:rsidRPr="00C73D60">
        <w:t>2.</w:t>
      </w:r>
      <w:r w:rsidRPr="00C73D60">
        <w:tab/>
        <w:t xml:space="preserve">Diabetes Prevention Program Research Group. Reduction in the Incidence of Type 2 Diabetes with Lifestyle Intervention or Metformin. </w:t>
      </w:r>
      <w:r w:rsidRPr="00C73D60">
        <w:rPr>
          <w:i/>
        </w:rPr>
        <w:t xml:space="preserve">The New England Journal of Medicine. </w:t>
      </w:r>
      <w:r w:rsidRPr="00C73D60">
        <w:t>2002;346(6):393-403.</w:t>
      </w:r>
    </w:p>
    <w:p w14:paraId="0915791F" w14:textId="77777777" w:rsidR="00C73D60" w:rsidRPr="00C73D60" w:rsidRDefault="00C73D60" w:rsidP="00C73D60">
      <w:pPr>
        <w:pStyle w:val="EndNoteBibliography"/>
        <w:ind w:left="720" w:hanging="720"/>
      </w:pPr>
      <w:r w:rsidRPr="00C73D60">
        <w:t>3.</w:t>
      </w:r>
      <w:r w:rsidRPr="00C73D60">
        <w:tab/>
        <w:t xml:space="preserve">Parast L, Mathews M, Friedberg MW. Dynamic Risk Prediction for Diabetes Using Biomarker Change Measurements. </w:t>
      </w:r>
      <w:r w:rsidRPr="00C73D60">
        <w:rPr>
          <w:i/>
        </w:rPr>
        <w:t xml:space="preserve">BMC Medical Research Methodology. </w:t>
      </w:r>
      <w:r w:rsidRPr="00C73D60">
        <w:t>2019;19(1):175.</w:t>
      </w:r>
    </w:p>
    <w:p w14:paraId="46863F88" w14:textId="77777777" w:rsidR="00C73D60" w:rsidRPr="00C73D60" w:rsidRDefault="00C73D60" w:rsidP="00C73D60">
      <w:pPr>
        <w:pStyle w:val="EndNoteBibliography"/>
        <w:ind w:left="720" w:hanging="720"/>
      </w:pPr>
      <w:r w:rsidRPr="00C73D60">
        <w:t>4.</w:t>
      </w:r>
      <w:r w:rsidRPr="00C73D60">
        <w:tab/>
        <w:t xml:space="preserve">Sussman JB, Kent DM, Nelson JP, Hayward RA. Improving Diabetes Prevention with Benefit Based Tailored Treatment: Risk Based Reanalysis of Diabetes Prevention Program. </w:t>
      </w:r>
      <w:r w:rsidRPr="00C73D60">
        <w:rPr>
          <w:i/>
        </w:rPr>
        <w:t xml:space="preserve">BMJ. </w:t>
      </w:r>
      <w:r w:rsidRPr="00C73D60">
        <w:t>2015;350:h454.</w:t>
      </w:r>
    </w:p>
    <w:p w14:paraId="5D6083B9" w14:textId="77777777" w:rsidR="00C73D60" w:rsidRPr="00C73D60" w:rsidRDefault="00C73D60" w:rsidP="00C73D60">
      <w:pPr>
        <w:pStyle w:val="EndNoteBibliography"/>
        <w:ind w:left="720" w:hanging="720"/>
      </w:pPr>
      <w:r w:rsidRPr="00C73D60">
        <w:t>5.</w:t>
      </w:r>
      <w:r w:rsidRPr="00C73D60">
        <w:tab/>
        <w:t xml:space="preserve">Ayensa-Vazquez JA, Leiva A, Tauler P, López-González AA, Aguiló A, Tomás-Salvá M, Bennasar-Veny M. Agreement between Type 2 Diabetes Risk Scales in a Caucasian Population: A Systematic Review and Report. </w:t>
      </w:r>
      <w:r w:rsidRPr="00C73D60">
        <w:rPr>
          <w:i/>
        </w:rPr>
        <w:t xml:space="preserve">J Clin Med. </w:t>
      </w:r>
      <w:r w:rsidRPr="00C73D60">
        <w:t>2020;9(5).</w:t>
      </w:r>
    </w:p>
    <w:p w14:paraId="79CD6537" w14:textId="77777777" w:rsidR="00C73D60" w:rsidRPr="00C73D60" w:rsidRDefault="00C73D60" w:rsidP="00C73D60">
      <w:pPr>
        <w:pStyle w:val="EndNoteBibliography"/>
        <w:ind w:left="720" w:hanging="720"/>
      </w:pPr>
      <w:r w:rsidRPr="00C73D60">
        <w:t>6.</w:t>
      </w:r>
      <w:r w:rsidRPr="00C73D60">
        <w:tab/>
        <w:t xml:space="preserve">Stern MP, Williams K, Haffner SM. Identification of Persons at High Risk for Type 2 Diabetes Mellitus: Do We Need the Oral Glucose Tolerance Test? </w:t>
      </w:r>
      <w:r w:rsidRPr="00C73D60">
        <w:rPr>
          <w:i/>
        </w:rPr>
        <w:t xml:space="preserve">Annals of Internal Medicine. </w:t>
      </w:r>
      <w:r w:rsidRPr="00C73D60">
        <w:t>2002;136(8):575-581.</w:t>
      </w:r>
    </w:p>
    <w:p w14:paraId="51566AFE" w14:textId="77777777" w:rsidR="00C73D60" w:rsidRPr="00C73D60" w:rsidRDefault="00C73D60" w:rsidP="00C73D60">
      <w:pPr>
        <w:pStyle w:val="EndNoteBibliography"/>
        <w:ind w:left="720" w:hanging="720"/>
      </w:pPr>
      <w:r w:rsidRPr="00C73D60">
        <w:t>7.</w:t>
      </w:r>
      <w:r w:rsidRPr="00C73D60">
        <w:tab/>
        <w:t xml:space="preserve">Schmidt MIs, Duncan BB, Bang H, Pankow JS, Ballantyne CM, Golden SH, Folsom AR, Chambless LE, for the Atherosclerosis Risk in Communities I. Identifying Individuals at High Risk for Diabetes: The Atherosclerosis Risk in Communities Study. </w:t>
      </w:r>
      <w:r w:rsidRPr="00C73D60">
        <w:rPr>
          <w:i/>
        </w:rPr>
        <w:t xml:space="preserve">Diabetes Care. </w:t>
      </w:r>
      <w:r w:rsidRPr="00C73D60">
        <w:t>2005;28(8):2013-2018.</w:t>
      </w:r>
    </w:p>
    <w:p w14:paraId="24F0B10E" w14:textId="77777777" w:rsidR="00C73D60" w:rsidRPr="00C73D60" w:rsidRDefault="00C73D60" w:rsidP="00C73D60">
      <w:pPr>
        <w:pStyle w:val="EndNoteBibliography"/>
        <w:ind w:left="720" w:hanging="720"/>
      </w:pPr>
      <w:r w:rsidRPr="00C73D60">
        <w:t>8.</w:t>
      </w:r>
      <w:r w:rsidRPr="00C73D60">
        <w:tab/>
        <w:t xml:space="preserve">Wilson PW, Meigs JB, Sullivan L, Fox CS, Nathan DM, D'Agostino RB, Sr. Prediction of Incident Diabetes Mellitus in Middle-Aged Adults: The Framingham Offspring Study. </w:t>
      </w:r>
      <w:r w:rsidRPr="00C73D60">
        <w:rPr>
          <w:i/>
        </w:rPr>
        <w:t xml:space="preserve">Archives of Internal Medicine. </w:t>
      </w:r>
      <w:r w:rsidRPr="00C73D60">
        <w:t>2007;167(10):1068-1074.</w:t>
      </w:r>
    </w:p>
    <w:p w14:paraId="200A0BF0" w14:textId="77777777" w:rsidR="00C73D60" w:rsidRPr="00C73D60" w:rsidRDefault="00C73D60" w:rsidP="00C73D60">
      <w:pPr>
        <w:pStyle w:val="EndNoteBibliography"/>
        <w:ind w:left="720" w:hanging="720"/>
      </w:pPr>
      <w:r w:rsidRPr="00C73D60">
        <w:t>9.</w:t>
      </w:r>
      <w:r w:rsidRPr="00C73D60">
        <w:tab/>
        <w:t xml:space="preserve">Kahn HS, Cheng YJ, Thompson TJ, Imperatore G, Gregg EW. Two Risk-Scoring Systems for Predicting Incident Diabetes Mellitus in U.S. Adults Age 45 to 64 Years. </w:t>
      </w:r>
      <w:r w:rsidRPr="00C73D60">
        <w:rPr>
          <w:i/>
        </w:rPr>
        <w:t xml:space="preserve">Annals of Internal Medicine. </w:t>
      </w:r>
      <w:r w:rsidRPr="00C73D60">
        <w:t>2009;150(11):741-751.</w:t>
      </w:r>
    </w:p>
    <w:p w14:paraId="1046613C" w14:textId="77777777" w:rsidR="00C73D60" w:rsidRPr="00C73D60" w:rsidRDefault="00C73D60" w:rsidP="00C73D60">
      <w:pPr>
        <w:pStyle w:val="EndNoteBibliography"/>
        <w:ind w:left="720" w:hanging="720"/>
      </w:pPr>
      <w:r w:rsidRPr="00C73D60">
        <w:t>10.</w:t>
      </w:r>
      <w:r w:rsidRPr="00C73D60">
        <w:tab/>
        <w:t xml:space="preserve">Casanova R, Saldana S, Simpson SL, Lacy ME, Subauste AR, Blackshear C, Wagenknecht L, Bertoni AG. Prediction of Incident Diabetes in the Jackson Heart Study Using High-Dimensional Machine Learning. </w:t>
      </w:r>
      <w:r w:rsidRPr="00C73D60">
        <w:rPr>
          <w:i/>
        </w:rPr>
        <w:t xml:space="preserve">PloS One. </w:t>
      </w:r>
      <w:r w:rsidRPr="00C73D60">
        <w:t>2016;11(10):e0163942.</w:t>
      </w:r>
    </w:p>
    <w:p w14:paraId="68FC6010" w14:textId="77777777" w:rsidR="00C73D60" w:rsidRPr="00C73D60" w:rsidRDefault="00C73D60" w:rsidP="00C73D60">
      <w:pPr>
        <w:pStyle w:val="EndNoteBibliography"/>
        <w:ind w:left="720" w:hanging="720"/>
      </w:pPr>
      <w:r w:rsidRPr="00C73D60">
        <w:t>11.</w:t>
      </w:r>
      <w:r w:rsidRPr="00C73D60">
        <w:tab/>
        <w:t xml:space="preserve">Bang H, Edwards AM, Bomback AS, Ballantyne CM, Brillon D, Callahan MA, Teutsch SM, Mushlin AI, Kern LM. Development and Validation of a Patient Self-Assessment Score for Diabetes Risk. </w:t>
      </w:r>
      <w:r w:rsidRPr="00C73D60">
        <w:rPr>
          <w:i/>
        </w:rPr>
        <w:t xml:space="preserve">Annals of Internal Medicine. </w:t>
      </w:r>
      <w:r w:rsidRPr="00C73D60">
        <w:t>2009;151(11):775-783.</w:t>
      </w:r>
    </w:p>
    <w:p w14:paraId="1516AF93" w14:textId="77777777" w:rsidR="00C73D60" w:rsidRPr="00C73D60" w:rsidRDefault="00C73D60" w:rsidP="00C73D60">
      <w:pPr>
        <w:pStyle w:val="EndNoteBibliography"/>
        <w:ind w:left="720" w:hanging="720"/>
      </w:pPr>
      <w:r w:rsidRPr="00C73D60">
        <w:t>12.</w:t>
      </w:r>
      <w:r w:rsidRPr="00C73D60">
        <w:tab/>
        <w:t xml:space="preserve">American Diabetes Association Professional Practice Committee. Standards of Medical Care in Diabetes - 2022. </w:t>
      </w:r>
      <w:r w:rsidRPr="00C73D60">
        <w:rPr>
          <w:i/>
        </w:rPr>
        <w:t xml:space="preserve">Diabetes Care. </w:t>
      </w:r>
      <w:r w:rsidRPr="00C73D60">
        <w:t>2022;45(Supplement 1):S1-264.</w:t>
      </w:r>
    </w:p>
    <w:p w14:paraId="32B9AF3F" w14:textId="77777777" w:rsidR="00C73D60" w:rsidRPr="00C73D60" w:rsidRDefault="00C73D60" w:rsidP="00C73D60">
      <w:pPr>
        <w:pStyle w:val="EndNoteBibliography"/>
        <w:ind w:left="720" w:hanging="720"/>
      </w:pPr>
      <w:r w:rsidRPr="00C73D60">
        <w:t>13.</w:t>
      </w:r>
      <w:r w:rsidRPr="00C73D60">
        <w:tab/>
        <w:t xml:space="preserve">Chung WK, Erion K, Florez JC, Hattersley AT, Hivert MF, Lee CG, McCarthy MI, Nolan JJ, Norris JM, Pearson ER, Philipson L, McElvaine AT, Cefalu WT, Rich SS, Franks PW. Precision Medicine in Diabetes: A Consensus Report from the American Diabetes Association (Ada) and the European Association for the Study of Diabetes (Easd). </w:t>
      </w:r>
      <w:r w:rsidRPr="00C73D60">
        <w:rPr>
          <w:i/>
        </w:rPr>
        <w:t xml:space="preserve">Diabetes Care. </w:t>
      </w:r>
      <w:r w:rsidRPr="00C73D60">
        <w:t>2020;43(7):1617-1635.</w:t>
      </w:r>
    </w:p>
    <w:p w14:paraId="04854E5B" w14:textId="77777777" w:rsidR="00C73D60" w:rsidRPr="00C73D60" w:rsidRDefault="00C73D60" w:rsidP="00C73D60">
      <w:pPr>
        <w:pStyle w:val="EndNoteBibliography"/>
        <w:ind w:left="720" w:hanging="720"/>
      </w:pPr>
      <w:r w:rsidRPr="00C73D60">
        <w:lastRenderedPageBreak/>
        <w:t>14.</w:t>
      </w:r>
      <w:r w:rsidRPr="00C73D60">
        <w:tab/>
        <w:t xml:space="preserve">Diabetes Prevention Program Research Group. The Diabetes Prevention Program: Baseline Characteristics of the Randomized Cohort. The Diabetes Prevention Program Research Group. </w:t>
      </w:r>
      <w:r w:rsidRPr="00C73D60">
        <w:rPr>
          <w:i/>
        </w:rPr>
        <w:t xml:space="preserve">Diabetes Care. </w:t>
      </w:r>
      <w:r w:rsidRPr="00C73D60">
        <w:t>2000;23(11):1619-1629.</w:t>
      </w:r>
    </w:p>
    <w:p w14:paraId="7004C692" w14:textId="77777777" w:rsidR="00C73D60" w:rsidRPr="00C73D60" w:rsidRDefault="00C73D60" w:rsidP="00C73D60">
      <w:pPr>
        <w:pStyle w:val="EndNoteBibliography"/>
        <w:ind w:left="720" w:hanging="720"/>
      </w:pPr>
      <w:r w:rsidRPr="00C73D60">
        <w:t>15.</w:t>
      </w:r>
      <w:r w:rsidRPr="00C73D60">
        <w:tab/>
        <w:t xml:space="preserve">Bild DE, Bluemke DA, Burke GL, Detrano R, Diez Roux AV, Folsom AR, Greenland P, Jacob DR, Jr., Kronmal R, Liu K, Nelson JC, O'Leary D, Saad MF, Shea S, Szklo M, Tracy RP. Multi-Ethnic Study of Atherosclerosis: Objectives and Design. </w:t>
      </w:r>
      <w:r w:rsidRPr="00C73D60">
        <w:rPr>
          <w:i/>
        </w:rPr>
        <w:t xml:space="preserve">American Journal of Epidemiology. </w:t>
      </w:r>
      <w:r w:rsidRPr="00C73D60">
        <w:t>2002;156(9):871-881.</w:t>
      </w:r>
    </w:p>
    <w:p w14:paraId="2EE86F15" w14:textId="77777777" w:rsidR="00C73D60" w:rsidRPr="00C73D60" w:rsidRDefault="00C73D60" w:rsidP="00C73D60">
      <w:pPr>
        <w:pStyle w:val="EndNoteBibliography"/>
        <w:ind w:left="720" w:hanging="720"/>
      </w:pPr>
      <w:r w:rsidRPr="00C73D60">
        <w:t>16.</w:t>
      </w:r>
      <w:r w:rsidRPr="00C73D60">
        <w:tab/>
        <w:t xml:space="preserve">Bancks M, Bielinski S, Decker P, Hanson N, Larson N, Sicotte H, Wassel C, Pankow J. Circulating Level of Hepatocyte Growth Factor Predicts Incidence of Type 2 Diabetes Mellitus: The Multi-Ethnic Study of Atherosclerosis (Mesa). </w:t>
      </w:r>
      <w:r w:rsidRPr="00C73D60">
        <w:rPr>
          <w:i/>
        </w:rPr>
        <w:t xml:space="preserve">Metabolism Clinical and Experimental. </w:t>
      </w:r>
      <w:r w:rsidRPr="00C73D60">
        <w:t>2016;65(3):64-72.</w:t>
      </w:r>
    </w:p>
    <w:p w14:paraId="32379BC5" w14:textId="77777777" w:rsidR="00C73D60" w:rsidRPr="00C73D60" w:rsidRDefault="00C73D60" w:rsidP="00C73D60">
      <w:pPr>
        <w:pStyle w:val="EndNoteBibliography"/>
        <w:ind w:left="720" w:hanging="720"/>
      </w:pPr>
      <w:r w:rsidRPr="00C73D60">
        <w:t>17.</w:t>
      </w:r>
      <w:r w:rsidRPr="00C73D60">
        <w:tab/>
        <w:t xml:space="preserve">Bild DE, Detrano R, Peterson D, Guerci A, Liu K, Shahar E, Ouyang P, Jackson S, Saad MF. Ethnic Differences in Coronary Calcification: The Multi-Ethnic Study of Atherosclerosis (Mesa). </w:t>
      </w:r>
      <w:r w:rsidRPr="00C73D60">
        <w:rPr>
          <w:i/>
        </w:rPr>
        <w:t xml:space="preserve">Circulation. </w:t>
      </w:r>
      <w:r w:rsidRPr="00C73D60">
        <w:t>2005;111(10):1313-1320.</w:t>
      </w:r>
    </w:p>
    <w:p w14:paraId="5FF84863" w14:textId="77777777" w:rsidR="00C73D60" w:rsidRPr="00C73D60" w:rsidRDefault="00C73D60" w:rsidP="00C73D60">
      <w:pPr>
        <w:pStyle w:val="EndNoteBibliography"/>
        <w:ind w:left="720" w:hanging="720"/>
      </w:pPr>
      <w:r w:rsidRPr="00C73D60">
        <w:t>18.</w:t>
      </w:r>
      <w:r w:rsidRPr="00C73D60">
        <w:tab/>
        <w:t xml:space="preserve">American Diabetes Association Professional Practice Committee. Standards of Care in Diabetes—2024. </w:t>
      </w:r>
      <w:r w:rsidRPr="00C73D60">
        <w:rPr>
          <w:i/>
        </w:rPr>
        <w:t xml:space="preserve">Diabetes Care. </w:t>
      </w:r>
      <w:r w:rsidRPr="00C73D60">
        <w:t>2024;47(S1):S1-S321.</w:t>
      </w:r>
    </w:p>
    <w:p w14:paraId="1E975642" w14:textId="1A5F9588" w:rsidR="007534F8" w:rsidRDefault="00D43EE7" w:rsidP="00E71BA6">
      <w:pPr>
        <w:rPr>
          <w:rFonts w:ascii="Times New Roman" w:hAnsi="Times New Roman" w:cs="Times New Roman"/>
          <w:b/>
          <w:bCs/>
        </w:rPr>
      </w:pPr>
      <w:r w:rsidRPr="00D43EE7">
        <w:rPr>
          <w:rFonts w:ascii="Times New Roman" w:hAnsi="Times New Roman" w:cs="Times New Roman"/>
          <w:b/>
          <w:bCs/>
        </w:rPr>
        <w:fldChar w:fldCharType="end"/>
      </w:r>
    </w:p>
    <w:p w14:paraId="6D6B53E2" w14:textId="77777777" w:rsidR="007534F8" w:rsidRDefault="007534F8">
      <w:pPr>
        <w:rPr>
          <w:rFonts w:ascii="Times New Roman" w:hAnsi="Times New Roman" w:cs="Times New Roman"/>
          <w:b/>
          <w:bCs/>
        </w:rPr>
      </w:pPr>
      <w:r>
        <w:rPr>
          <w:rFonts w:ascii="Times New Roman" w:hAnsi="Times New Roman" w:cs="Times New Roman"/>
          <w:b/>
          <w:bCs/>
        </w:rPr>
        <w:br w:type="page"/>
      </w:r>
    </w:p>
    <w:p w14:paraId="4308EFCA" w14:textId="547CB718" w:rsidR="00E71BA6" w:rsidRDefault="007534F8" w:rsidP="00E71BA6">
      <w:pPr>
        <w:rPr>
          <w:rFonts w:ascii="Times New Roman" w:hAnsi="Times New Roman" w:cs="Times New Roman"/>
          <w:b/>
          <w:bCs/>
        </w:rPr>
      </w:pPr>
      <w:r>
        <w:rPr>
          <w:rFonts w:ascii="Times New Roman" w:hAnsi="Times New Roman" w:cs="Times New Roman"/>
          <w:b/>
          <w:bCs/>
        </w:rPr>
        <w:lastRenderedPageBreak/>
        <w:t>Tables and Figures</w:t>
      </w:r>
    </w:p>
    <w:p w14:paraId="2F0612EC" w14:textId="77777777" w:rsidR="00081B0C" w:rsidRPr="00C60197" w:rsidRDefault="00081B0C" w:rsidP="00E71BA6">
      <w:pPr>
        <w:rPr>
          <w:rFonts w:ascii="Times New Roman" w:hAnsi="Times New Roman" w:cs="Times New Roman"/>
          <w:b/>
          <w:bCs/>
        </w:rPr>
      </w:pPr>
    </w:p>
    <w:p w14:paraId="12E720D1" w14:textId="5DCCE5B0" w:rsidR="00C60197" w:rsidRPr="00C60197" w:rsidRDefault="0030141C" w:rsidP="00C60197">
      <w:pPr>
        <w:pStyle w:val="BodyText"/>
        <w:spacing w:before="0" w:after="0" w:line="240" w:lineRule="auto"/>
        <w:rPr>
          <w:rFonts w:cs="Times New Roman"/>
        </w:rPr>
      </w:pPr>
      <w:r w:rsidRPr="00C60197">
        <w:rPr>
          <w:rFonts w:cs="Times New Roman"/>
          <w:b/>
          <w:bCs/>
        </w:rPr>
        <w:t xml:space="preserve">Table 1. </w:t>
      </w:r>
      <w:r w:rsidR="005B1264">
        <w:rPr>
          <w:rFonts w:cs="Times New Roman"/>
        </w:rPr>
        <w:t xml:space="preserve">Baseline characteristics </w:t>
      </w:r>
      <w:r w:rsidR="00C60197" w:rsidRPr="00C60197">
        <w:rPr>
          <w:rFonts w:cs="Times New Roman"/>
        </w:rPr>
        <w:t xml:space="preserve">of Diabetes Prevention Program </w:t>
      </w:r>
      <w:r w:rsidR="005B1264">
        <w:rPr>
          <w:rFonts w:cs="Times New Roman"/>
        </w:rPr>
        <w:t xml:space="preserve">(derivation) </w:t>
      </w:r>
      <w:r w:rsidR="00C60197" w:rsidRPr="00C60197">
        <w:rPr>
          <w:rFonts w:cs="Times New Roman"/>
        </w:rPr>
        <w:t xml:space="preserve">and Multi-Ethnic Study of Atherosclerosis </w:t>
      </w:r>
      <w:r w:rsidR="005B1264">
        <w:rPr>
          <w:rFonts w:cs="Times New Roman"/>
        </w:rPr>
        <w:t xml:space="preserve">(validation) </w:t>
      </w:r>
      <w:r w:rsidR="00C60197" w:rsidRPr="00C60197">
        <w:rPr>
          <w:rFonts w:cs="Times New Roman"/>
        </w:rPr>
        <w:t>participants included in the current analysis</w:t>
      </w:r>
      <w:r w:rsidR="008B3B23">
        <w:rPr>
          <w:rFonts w:cs="Times New Roman"/>
        </w:rPr>
        <w:t>.</w:t>
      </w:r>
    </w:p>
    <w:p w14:paraId="02BD44BF" w14:textId="77777777" w:rsidR="00C60197" w:rsidRPr="00C60197" w:rsidRDefault="00C60197" w:rsidP="00C60197">
      <w:pPr>
        <w:pStyle w:val="BodyText"/>
        <w:spacing w:before="0" w:after="0" w:line="240" w:lineRule="auto"/>
        <w:rPr>
          <w:rFonts w:cs="Times New Roman"/>
        </w:rPr>
      </w:pPr>
    </w:p>
    <w:tbl>
      <w:tblPr>
        <w:tblW w:w="0" w:type="auto"/>
        <w:jc w:val="center"/>
        <w:tblLayout w:type="fixed"/>
        <w:tblLook w:val="0420" w:firstRow="1" w:lastRow="0" w:firstColumn="0" w:lastColumn="0" w:noHBand="0" w:noVBand="1"/>
      </w:tblPr>
      <w:tblGrid>
        <w:gridCol w:w="4495"/>
        <w:gridCol w:w="1945"/>
        <w:gridCol w:w="2129"/>
      </w:tblGrid>
      <w:tr w:rsidR="00C60197" w:rsidRPr="00C60197" w14:paraId="1C6B0953" w14:textId="77777777" w:rsidTr="002C382B">
        <w:trPr>
          <w:tblHeade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E29D89"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b/>
                <w:color w:val="000000"/>
              </w:rPr>
              <w:t>Characteristic</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C25FAB"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b/>
                <w:color w:val="000000"/>
              </w:rPr>
              <w:t>DPP, N = 2,640</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DD073A"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b/>
                <w:color w:val="000000"/>
              </w:rPr>
              <w:t>MESA, N = 2,104</w:t>
            </w:r>
          </w:p>
        </w:tc>
      </w:tr>
      <w:tr w:rsidR="00C60197" w:rsidRPr="00C60197" w14:paraId="19A49AEF"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151730B"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Age, years</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CB7482F"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51 (11)</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E590F16"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64 (10)</w:t>
            </w:r>
          </w:p>
        </w:tc>
      </w:tr>
      <w:tr w:rsidR="00C60197" w:rsidRPr="00C60197" w14:paraId="7FEA55EC"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AD8716E"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Sex</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C84620D"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DB2657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r>
      <w:tr w:rsidR="00C60197" w:rsidRPr="00C60197" w14:paraId="63459081"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BEF2F93"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Male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2010986"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864 (33%)</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CD71B77"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1,058 (50%)</w:t>
            </w:r>
          </w:p>
        </w:tc>
      </w:tr>
      <w:tr w:rsidR="00C60197" w:rsidRPr="00C60197" w14:paraId="70225C3B"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EC58165"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Female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A020C67"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1,776 (67%)</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BA2D06B"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1,046 (50%)</w:t>
            </w:r>
          </w:p>
        </w:tc>
      </w:tr>
      <w:tr w:rsidR="00C60197" w:rsidRPr="00C60197" w14:paraId="626E803C"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1392896"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Race/ethnicity</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8D6E4B9"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7116C25"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r>
      <w:tr w:rsidR="00C60197" w:rsidRPr="00C60197" w14:paraId="2176F0C1"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43A71DC"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Non-Hispanic White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12EECA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1,626 (62%)</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0387896"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682 (32%)</w:t>
            </w:r>
          </w:p>
        </w:tc>
      </w:tr>
      <w:tr w:rsidR="00C60197" w:rsidRPr="00C60197" w14:paraId="7FB315DC"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AFEE2EB"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Non-Hispanic Black</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F544429"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423 (16%)</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EC7BD39"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558 (27%)</w:t>
            </w:r>
          </w:p>
        </w:tc>
      </w:tr>
      <w:tr w:rsidR="00C60197" w:rsidRPr="00C60197" w14:paraId="58121E66"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45A9754"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Hispanic</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26C3579"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448 (17%)</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C4C597F"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510 (24%)</w:t>
            </w:r>
          </w:p>
        </w:tc>
      </w:tr>
      <w:tr w:rsidR="00C60197" w:rsidRPr="00C60197" w14:paraId="297DD5C5"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A2510E9"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Other/Chinese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B069D07"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143 (5.4%)</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7C2DBFA"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354 (17%)</w:t>
            </w:r>
          </w:p>
        </w:tc>
      </w:tr>
      <w:tr w:rsidR="00C60197" w:rsidRPr="00C60197" w14:paraId="5BC5D9F6"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B7EB923"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Educational attainment</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791540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D504724"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r>
      <w:tr w:rsidR="00C60197" w:rsidRPr="00C60197" w14:paraId="63C58865"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047A0D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&lt; High School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6F11B5C" w14:textId="6BF079AD"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w:t>
            </w:r>
            <w:r w:rsidR="005F2B15">
              <w:rPr>
                <w:rFonts w:ascii="Times New Roman" w:eastAsia="Arial" w:hAnsi="Times New Roman" w:cs="Times New Roman"/>
                <w:color w:val="000000"/>
              </w:rPr>
              <w:t>75</w:t>
            </w:r>
            <w:r w:rsidRPr="00C60197">
              <w:rPr>
                <w:rFonts w:ascii="Times New Roman" w:eastAsia="Arial" w:hAnsi="Times New Roman" w:cs="Times New Roman"/>
                <w:color w:val="000000"/>
              </w:rPr>
              <w:t xml:space="preserve"> (</w:t>
            </w:r>
            <w:r w:rsidR="005F2B15">
              <w:rPr>
                <w:rFonts w:ascii="Times New Roman" w:eastAsia="Arial" w:hAnsi="Times New Roman" w:cs="Times New Roman"/>
                <w:color w:val="000000"/>
              </w:rPr>
              <w:t>7</w:t>
            </w:r>
            <w:r w:rsidRPr="00C60197">
              <w:rPr>
                <w:rFonts w:ascii="Times New Roman" w:eastAsia="Arial" w:hAnsi="Times New Roman" w:cs="Times New Roman"/>
                <w:color w:val="000000"/>
              </w:rPr>
              <w:t>%)</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AB3836B"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196 (23%)</w:t>
            </w:r>
          </w:p>
        </w:tc>
      </w:tr>
      <w:tr w:rsidR="00C60197" w:rsidRPr="00C60197" w14:paraId="3D69CA9B"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C0E7371"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High School Graduate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16F8D58" w14:textId="75E2CF50"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4</w:t>
            </w:r>
            <w:r w:rsidR="005F2B15">
              <w:rPr>
                <w:rFonts w:ascii="Times New Roman" w:eastAsia="Arial" w:hAnsi="Times New Roman" w:cs="Times New Roman"/>
                <w:color w:val="000000"/>
              </w:rPr>
              <w:t>67</w:t>
            </w:r>
            <w:r w:rsidRPr="00C60197">
              <w:rPr>
                <w:rFonts w:ascii="Times New Roman" w:eastAsia="Arial" w:hAnsi="Times New Roman" w:cs="Times New Roman"/>
                <w:color w:val="000000"/>
              </w:rPr>
              <w:t xml:space="preserve"> (</w:t>
            </w:r>
            <w:r w:rsidR="005F2B15">
              <w:rPr>
                <w:rFonts w:ascii="Times New Roman" w:eastAsia="Arial" w:hAnsi="Times New Roman" w:cs="Times New Roman"/>
                <w:color w:val="000000"/>
              </w:rPr>
              <w:t>18</w:t>
            </w:r>
            <w:r w:rsidRPr="00C60197">
              <w:rPr>
                <w:rFonts w:ascii="Times New Roman" w:eastAsia="Arial" w:hAnsi="Times New Roman" w:cs="Times New Roman"/>
                <w:color w:val="000000"/>
              </w:rPr>
              <w:t>%)</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F8E33E5"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168 (20%)</w:t>
            </w:r>
          </w:p>
        </w:tc>
      </w:tr>
      <w:tr w:rsidR="00C60197" w:rsidRPr="00C60197" w14:paraId="50A02076"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E8E843D"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C60197">
              <w:rPr>
                <w:rFonts w:ascii="Times New Roman" w:eastAsia="Arial" w:hAnsi="Times New Roman" w:cs="Times New Roman"/>
                <w:color w:val="000000"/>
              </w:rPr>
              <w:t>Some College or College Graduate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C73C929" w14:textId="2C5D9EA8" w:rsidR="00C60197" w:rsidRPr="00C60197" w:rsidRDefault="005F2B15"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Pr>
                <w:rFonts w:ascii="Times New Roman" w:eastAsia="Arial" w:hAnsi="Times New Roman" w:cs="Times New Roman"/>
                <w:color w:val="000000"/>
              </w:rPr>
              <w:t>1998</w:t>
            </w:r>
            <w:r w:rsidR="00C60197" w:rsidRPr="00C60197">
              <w:rPr>
                <w:rFonts w:ascii="Times New Roman" w:eastAsia="Arial" w:hAnsi="Times New Roman" w:cs="Times New Roman"/>
                <w:color w:val="000000"/>
              </w:rPr>
              <w:t xml:space="preserve"> (</w:t>
            </w:r>
            <w:r>
              <w:rPr>
                <w:rFonts w:ascii="Times New Roman" w:eastAsia="Arial" w:hAnsi="Times New Roman" w:cs="Times New Roman"/>
                <w:color w:val="000000"/>
              </w:rPr>
              <w:t>76</w:t>
            </w:r>
            <w:r w:rsidR="00C60197" w:rsidRPr="00C60197">
              <w:rPr>
                <w:rFonts w:ascii="Times New Roman" w:eastAsia="Arial" w:hAnsi="Times New Roman" w:cs="Times New Roman"/>
                <w:color w:val="000000"/>
              </w:rPr>
              <w:t>%)</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0F92227"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496 (58%)</w:t>
            </w:r>
          </w:p>
        </w:tc>
      </w:tr>
      <w:tr w:rsidR="00C60197" w:rsidRPr="00C60197" w14:paraId="1A989612"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A0A3718"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Fasting glucose,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4F06098"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106 (7)</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4B68EFE"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101 (10)</w:t>
            </w:r>
          </w:p>
        </w:tc>
      </w:tr>
      <w:tr w:rsidR="00C60197" w:rsidRPr="00C60197" w14:paraId="1297107E"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AC1E45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Glycated Hemoglobin, %</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B60BE9C"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5.78 (0.40)</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97D2F94"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5.75 (0.30)</w:t>
            </w:r>
          </w:p>
        </w:tc>
      </w:tr>
      <w:tr w:rsidR="00C60197" w:rsidRPr="00C60197" w14:paraId="4373D16D"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8606F7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HOMA-Insulin Resistance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6A00856"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6.0 (4.2, 8.6)</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46C8D41"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commentRangeStart w:id="321"/>
            <w:r w:rsidRPr="00C60197">
              <w:rPr>
                <w:rFonts w:ascii="Times New Roman" w:eastAsia="Arial" w:hAnsi="Times New Roman" w:cs="Times New Roman"/>
                <w:color w:val="000000"/>
              </w:rPr>
              <w:t>---</w:t>
            </w:r>
            <w:commentRangeEnd w:id="321"/>
            <w:r w:rsidRPr="00C60197">
              <w:rPr>
                <w:rStyle w:val="CommentReference"/>
                <w:rFonts w:ascii="Times New Roman" w:hAnsi="Times New Roman" w:cs="Times New Roman"/>
                <w:sz w:val="24"/>
                <w:szCs w:val="24"/>
              </w:rPr>
              <w:commentReference w:id="321"/>
            </w:r>
          </w:p>
        </w:tc>
      </w:tr>
      <w:tr w:rsidR="00C60197" w:rsidRPr="00C60197" w14:paraId="496B1933"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D362221"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HOMA-Beta cell function</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0C83C88"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199 (136, 272)</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CC70081"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w:t>
            </w:r>
          </w:p>
        </w:tc>
      </w:tr>
      <w:tr w:rsidR="00C60197" w:rsidRPr="00C60197" w14:paraId="52CE68C0"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CB2862E"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Body mass index, kg/m2</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7D26595"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34 (7)</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D8FDAEC"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30 (6)</w:t>
            </w:r>
          </w:p>
        </w:tc>
      </w:tr>
      <w:tr w:rsidR="00C60197" w:rsidRPr="00C60197" w14:paraId="424963A7"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3955F7F"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Triglycerides,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47D6B7F"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144 (101, 205)</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A91B13D"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118 (84, 167)</w:t>
            </w:r>
          </w:p>
        </w:tc>
      </w:tr>
      <w:tr w:rsidR="00C60197" w:rsidRPr="00C60197" w14:paraId="200C521A"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480C62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Low-density lipoprotein cholesterol,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B3D85E7"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107 (27)</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246C54F"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w:t>
            </w:r>
          </w:p>
        </w:tc>
      </w:tr>
      <w:tr w:rsidR="00C60197" w:rsidRPr="00C60197" w14:paraId="57CE42E9"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3B6603A"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High-density lipoprotein cholesterol,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6964E10"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46 (12)</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F3D901B"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C60197">
              <w:rPr>
                <w:rFonts w:ascii="Times New Roman" w:eastAsia="Arial" w:hAnsi="Times New Roman" w:cs="Times New Roman"/>
                <w:color w:val="000000"/>
              </w:rPr>
              <w:t>---</w:t>
            </w:r>
          </w:p>
        </w:tc>
      </w:tr>
      <w:tr w:rsidR="00C60197" w:rsidRPr="00C60197" w14:paraId="07E170DC" w14:textId="77777777" w:rsidTr="002C382B">
        <w:trPr>
          <w:jc w:val="center"/>
        </w:trPr>
        <w:tc>
          <w:tcPr>
            <w:tcW w:w="8569" w:type="dxa"/>
            <w:gridSpan w:val="3"/>
            <w:tcBorders>
              <w:top w:val="single" w:sz="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E9BC17" w14:textId="77777777" w:rsidR="00C60197" w:rsidRPr="00C60197" w:rsidRDefault="00C60197" w:rsidP="00C6019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C60197">
              <w:rPr>
                <w:rFonts w:ascii="Times New Roman" w:eastAsia="Arial" w:hAnsi="Times New Roman" w:cs="Times New Roman"/>
                <w:color w:val="000000"/>
              </w:rPr>
              <w:t>Abbreviations: DPP = Diabetes Prevention Program; HOMA = Homeostatic Model Assessment; and MESA = Multi-Ethnic Study of Atherosclerosis</w:t>
            </w:r>
          </w:p>
        </w:tc>
      </w:tr>
    </w:tbl>
    <w:p w14:paraId="2878D40E" w14:textId="6EB36BBB" w:rsidR="0030141C" w:rsidRDefault="0030141C" w:rsidP="00E71BA6">
      <w:pPr>
        <w:rPr>
          <w:rFonts w:ascii="Times New Roman" w:hAnsi="Times New Roman" w:cs="Times New Roman"/>
          <w:b/>
          <w:bCs/>
        </w:rPr>
      </w:pPr>
    </w:p>
    <w:p w14:paraId="47D6C846" w14:textId="77777777" w:rsidR="00874257" w:rsidRDefault="00874257">
      <w:pPr>
        <w:rPr>
          <w:rFonts w:ascii="Times New Roman" w:hAnsi="Times New Roman" w:cs="Times New Roman"/>
          <w:b/>
          <w:bCs/>
        </w:rPr>
      </w:pPr>
      <w:r>
        <w:rPr>
          <w:rFonts w:ascii="Times New Roman" w:hAnsi="Times New Roman" w:cs="Times New Roman"/>
          <w:b/>
          <w:bCs/>
        </w:rPr>
        <w:br w:type="page"/>
      </w:r>
    </w:p>
    <w:p w14:paraId="2906391B" w14:textId="3F215DCF" w:rsidR="00874257" w:rsidRDefault="00874257" w:rsidP="00874257">
      <w:pPr>
        <w:pStyle w:val="BodyText"/>
        <w:spacing w:before="0" w:after="0" w:line="240" w:lineRule="auto"/>
        <w:rPr>
          <w:rFonts w:cs="Times New Roman"/>
        </w:rPr>
      </w:pPr>
      <w:r w:rsidRPr="00F1745B">
        <w:rPr>
          <w:rFonts w:cs="Times New Roman"/>
          <w:b/>
          <w:bCs/>
        </w:rPr>
        <w:lastRenderedPageBreak/>
        <w:t>Table 2</w:t>
      </w:r>
      <w:r>
        <w:rPr>
          <w:rFonts w:cs="Times New Roman"/>
        </w:rPr>
        <w:t xml:space="preserve">. </w:t>
      </w:r>
      <w:r w:rsidRPr="00874257">
        <w:rPr>
          <w:rFonts w:cs="Times New Roman"/>
        </w:rPr>
        <w:t xml:space="preserve">Summary of and instructions for using the </w:t>
      </w:r>
      <w:r w:rsidR="00397DBB">
        <w:rPr>
          <w:rFonts w:cs="Times New Roman"/>
          <w:szCs w:val="22"/>
        </w:rPr>
        <w:t>individualized intervention effect</w:t>
      </w:r>
      <w:r w:rsidR="00397DBB" w:rsidRPr="00070BCA">
        <w:rPr>
          <w:rFonts w:cs="Times New Roman"/>
        </w:rPr>
        <w:t xml:space="preserve"> </w:t>
      </w:r>
      <w:r w:rsidR="00397DBB">
        <w:rPr>
          <w:rFonts w:cs="Times New Roman"/>
        </w:rPr>
        <w:t xml:space="preserve">risk </w:t>
      </w:r>
      <w:r w:rsidRPr="00874257">
        <w:rPr>
          <w:rFonts w:cs="Times New Roman"/>
        </w:rPr>
        <w:t>prediction model for type 2 diabetes.</w:t>
      </w:r>
    </w:p>
    <w:p w14:paraId="110D8F2A" w14:textId="77777777" w:rsidR="00397DBB" w:rsidRPr="00874257" w:rsidRDefault="00397DBB" w:rsidP="00874257">
      <w:pPr>
        <w:pStyle w:val="BodyText"/>
        <w:spacing w:before="0" w:after="0" w:line="240" w:lineRule="auto"/>
        <w:rPr>
          <w:rFonts w:cs="Times New Roman"/>
        </w:rPr>
      </w:pPr>
    </w:p>
    <w:tbl>
      <w:tblPr>
        <w:tblW w:w="0" w:type="auto"/>
        <w:jc w:val="center"/>
        <w:tblLayout w:type="fixed"/>
        <w:tblLook w:val="0420" w:firstRow="1" w:lastRow="0" w:firstColumn="0" w:lastColumn="0" w:noHBand="0" w:noVBand="1"/>
      </w:tblPr>
      <w:tblGrid>
        <w:gridCol w:w="2512"/>
        <w:gridCol w:w="6120"/>
      </w:tblGrid>
      <w:tr w:rsidR="00874257" w:rsidRPr="00874257" w14:paraId="18BF75F1" w14:textId="77777777" w:rsidTr="00874257">
        <w:trPr>
          <w:trHeight w:val="272"/>
          <w:tblHeader/>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C9794D"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b/>
                <w:color w:val="000000"/>
              </w:rPr>
              <w:t>Variable</w:t>
            </w:r>
            <w:r w:rsidRPr="00874257">
              <w:rPr>
                <w:rFonts w:ascii="Times New Roman" w:eastAsia="Arial" w:hAnsi="Times New Roman" w:cs="Times New Roman"/>
                <w:b/>
                <w:color w:val="000000"/>
                <w:vertAlign w:val="superscript"/>
              </w:rPr>
              <w:t>1</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3F7D87"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b/>
                <w:color w:val="000000"/>
              </w:rPr>
              <w:t>Hazard ratio (95% CI)</w:t>
            </w:r>
            <w:r w:rsidRPr="00874257">
              <w:rPr>
                <w:rFonts w:ascii="Times New Roman" w:eastAsia="Arial" w:hAnsi="Times New Roman" w:cs="Times New Roman"/>
                <w:b/>
                <w:color w:val="000000"/>
                <w:vertAlign w:val="superscript"/>
              </w:rPr>
              <w:t>2</w:t>
            </w:r>
          </w:p>
        </w:tc>
      </w:tr>
      <w:tr w:rsidR="00874257" w:rsidRPr="00874257" w14:paraId="67F00B85" w14:textId="77777777" w:rsidTr="00874257">
        <w:trPr>
          <w:trHeight w:val="287"/>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1C667C"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Glycated Hemoglobin</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09464E8"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1.21 (1.09, 1.34)</w:t>
            </w:r>
          </w:p>
        </w:tc>
      </w:tr>
      <w:tr w:rsidR="00874257" w:rsidRPr="00874257" w14:paraId="34A062F2"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EF6D517"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Triglycerides</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59C326"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1.24 (1.15, 1.35)</w:t>
            </w:r>
          </w:p>
        </w:tc>
      </w:tr>
      <w:tr w:rsidR="00874257" w:rsidRPr="00874257" w14:paraId="1BCA78FD" w14:textId="77777777" w:rsidTr="00874257">
        <w:trPr>
          <w:trHeight w:val="287"/>
          <w:jc w:val="center"/>
        </w:trPr>
        <w:tc>
          <w:tcPr>
            <w:tcW w:w="8632" w:type="dxa"/>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00A51A" w14:textId="4B9833D2"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Age</w:t>
            </w:r>
            <w:ins w:id="322" w:author="Byron C Jaeger" w:date="2024-06-20T23:07:00Z">
              <w:r w:rsidR="002C4AAA">
                <w:rPr>
                  <w:rFonts w:ascii="Times New Roman" w:eastAsia="Arial" w:hAnsi="Times New Roman" w:cs="Times New Roman"/>
                  <w:color w:val="000000"/>
                </w:rPr>
                <w:t>, per 10.6</w:t>
              </w:r>
            </w:ins>
            <w:ins w:id="323" w:author="Byron C Jaeger" w:date="2024-06-20T23:08:00Z">
              <w:r w:rsidR="002C4AAA">
                <w:rPr>
                  <w:rFonts w:ascii="Times New Roman" w:eastAsia="Arial" w:hAnsi="Times New Roman" w:cs="Times New Roman"/>
                  <w:color w:val="000000"/>
                </w:rPr>
                <w:t xml:space="preserve"> years, conditional on treatment</w:t>
              </w:r>
            </w:ins>
          </w:p>
        </w:tc>
      </w:tr>
      <w:tr w:rsidR="00874257" w:rsidRPr="00874257" w14:paraId="71077F62"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9051A2"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Lifestyle</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9897E1"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0.95 (0.78, 1.16)</w:t>
            </w:r>
          </w:p>
        </w:tc>
      </w:tr>
      <w:tr w:rsidR="00874257" w:rsidRPr="00874257" w14:paraId="01F77D43"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AEBAFA"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Metformin</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47E3B6"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1.02 (0.86, 1.23)</w:t>
            </w:r>
          </w:p>
        </w:tc>
      </w:tr>
      <w:tr w:rsidR="00874257" w:rsidRPr="00874257" w14:paraId="4AA237D7" w14:textId="77777777" w:rsidTr="00874257">
        <w:trPr>
          <w:trHeight w:val="287"/>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8D130A"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Placebo</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2013BE"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0.97 (0.84, 1.13)</w:t>
            </w:r>
          </w:p>
        </w:tc>
      </w:tr>
      <w:tr w:rsidR="00874257" w:rsidRPr="00874257" w14:paraId="0F61F959" w14:textId="77777777" w:rsidTr="00874257">
        <w:trPr>
          <w:trHeight w:val="272"/>
          <w:jc w:val="center"/>
        </w:trPr>
        <w:tc>
          <w:tcPr>
            <w:tcW w:w="8632" w:type="dxa"/>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450873" w14:textId="4FC02332"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Body mass index</w:t>
            </w:r>
            <w:ins w:id="324" w:author="Byron C Jaeger" w:date="2024-06-20T23:09:00Z">
              <w:r w:rsidR="002C4AAA">
                <w:rPr>
                  <w:rFonts w:ascii="Times New Roman" w:eastAsia="Arial" w:hAnsi="Times New Roman" w:cs="Times New Roman"/>
                  <w:color w:val="000000"/>
                </w:rPr>
                <w:t>, per 6.6 kg/m2, conditional on treatment</w:t>
              </w:r>
            </w:ins>
          </w:p>
        </w:tc>
      </w:tr>
      <w:tr w:rsidR="00874257" w:rsidRPr="00874257" w14:paraId="6676C420" w14:textId="77777777" w:rsidTr="00874257">
        <w:trPr>
          <w:trHeight w:val="287"/>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A78F71"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Lifestyle</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36C02A"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1.37 (1.16, 1.60)</w:t>
            </w:r>
          </w:p>
        </w:tc>
      </w:tr>
      <w:tr w:rsidR="00874257" w:rsidRPr="00874257" w14:paraId="115EDC2C"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4EFAA8"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Metformin</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F2F99C"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0.89 (0.74, 1.06)</w:t>
            </w:r>
          </w:p>
        </w:tc>
      </w:tr>
      <w:tr w:rsidR="00874257" w:rsidRPr="00874257" w14:paraId="0F0F240D"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313941"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Placebo</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6E7870"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1.04 (0.91, 1.19)</w:t>
            </w:r>
          </w:p>
        </w:tc>
      </w:tr>
      <w:tr w:rsidR="00874257" w:rsidRPr="00874257" w14:paraId="7A3414AB" w14:textId="77777777" w:rsidTr="00874257">
        <w:trPr>
          <w:trHeight w:val="287"/>
          <w:jc w:val="center"/>
        </w:trPr>
        <w:tc>
          <w:tcPr>
            <w:tcW w:w="8632" w:type="dxa"/>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E6C583" w14:textId="21990231"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Fasting glucose</w:t>
            </w:r>
            <w:ins w:id="325" w:author="Byron C Jaeger" w:date="2024-06-20T23:08:00Z">
              <w:r w:rsidR="002C4AAA">
                <w:rPr>
                  <w:rFonts w:ascii="Times New Roman" w:eastAsia="Arial" w:hAnsi="Times New Roman" w:cs="Times New Roman"/>
                  <w:color w:val="000000"/>
                </w:rPr>
                <w:t>, per 6.7 mg/dL, conditional on treatment</w:t>
              </w:r>
            </w:ins>
          </w:p>
        </w:tc>
      </w:tr>
      <w:tr w:rsidR="00874257" w:rsidRPr="00874257" w14:paraId="345BE00E"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B09DB68"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Lifestyle</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330538"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1.47 (1.23, 1.76)</w:t>
            </w:r>
          </w:p>
        </w:tc>
      </w:tr>
      <w:tr w:rsidR="00874257" w:rsidRPr="00874257" w14:paraId="65122FFA" w14:textId="77777777" w:rsidTr="00874257">
        <w:trPr>
          <w:trHeight w:val="287"/>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AF4118"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Metformin</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60FE8D"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1.53 (1.31, 1.78)</w:t>
            </w:r>
          </w:p>
        </w:tc>
      </w:tr>
      <w:tr w:rsidR="00874257" w:rsidRPr="00874257" w14:paraId="029592B0"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5C771F9"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Placebo</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F6C235D"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1.90 (1.67, 2.17)</w:t>
            </w:r>
          </w:p>
        </w:tc>
      </w:tr>
      <w:tr w:rsidR="00874257" w:rsidRPr="00874257" w14:paraId="24D65A27" w14:textId="77777777" w:rsidTr="00874257">
        <w:trPr>
          <w:trHeight w:val="272"/>
          <w:jc w:val="center"/>
        </w:trPr>
        <w:tc>
          <w:tcPr>
            <w:tcW w:w="8632" w:type="dxa"/>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290CA1"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Sex</w:t>
            </w:r>
          </w:p>
        </w:tc>
      </w:tr>
      <w:tr w:rsidR="00874257" w:rsidRPr="00874257" w14:paraId="7FAF8203" w14:textId="77777777" w:rsidTr="00874257">
        <w:trPr>
          <w:trHeight w:val="287"/>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4D5698"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Female</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FFE98D"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1.16 (0.95, 1.43)</w:t>
            </w:r>
          </w:p>
        </w:tc>
      </w:tr>
      <w:tr w:rsidR="00874257" w:rsidRPr="00874257" w14:paraId="0C511A7A" w14:textId="77777777" w:rsidTr="00874257">
        <w:trPr>
          <w:trHeight w:val="272"/>
          <w:jc w:val="center"/>
        </w:trPr>
        <w:tc>
          <w:tcPr>
            <w:tcW w:w="25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1BAB59"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874257">
              <w:rPr>
                <w:rFonts w:ascii="Times New Roman" w:eastAsia="Arial" w:hAnsi="Times New Roman" w:cs="Times New Roman"/>
                <w:color w:val="000000"/>
              </w:rPr>
              <w:t>Male</w:t>
            </w:r>
          </w:p>
        </w:tc>
        <w:tc>
          <w:tcPr>
            <w:tcW w:w="6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892B5B" w14:textId="77777777" w:rsidR="00874257" w:rsidRPr="0087425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874257">
              <w:rPr>
                <w:rFonts w:ascii="Times New Roman" w:eastAsia="Arial" w:hAnsi="Times New Roman" w:cs="Times New Roman"/>
                <w:color w:val="000000"/>
              </w:rPr>
              <w:t>1.00 (Reference)</w:t>
            </w:r>
          </w:p>
        </w:tc>
      </w:tr>
      <w:tr w:rsidR="00874257" w:rsidRPr="00874257" w14:paraId="027C668B" w14:textId="77777777" w:rsidTr="00684BD7">
        <w:trPr>
          <w:trHeight w:val="615"/>
          <w:jc w:val="center"/>
        </w:trPr>
        <w:tc>
          <w:tcPr>
            <w:tcW w:w="8632" w:type="dxa"/>
            <w:gridSpan w:val="2"/>
            <w:tcBorders>
              <w:top w:val="single" w:sz="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E717AB0" w14:textId="1478E987" w:rsidR="00874257" w:rsidRPr="00684BD7" w:rsidRDefault="00874257" w:rsidP="0087425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sz w:val="22"/>
                <w:szCs w:val="22"/>
              </w:rPr>
            </w:pPr>
            <w:r w:rsidRPr="00684BD7">
              <w:rPr>
                <w:rFonts w:ascii="Times New Roman" w:eastAsia="Arial" w:hAnsi="Times New Roman" w:cs="Times New Roman"/>
                <w:color w:val="000000"/>
                <w:sz w:val="22"/>
                <w:szCs w:val="22"/>
                <w:vertAlign w:val="superscript"/>
              </w:rPr>
              <w:t>1</w:t>
            </w:r>
            <w:r w:rsidRPr="00684BD7">
              <w:rPr>
                <w:rFonts w:ascii="Times New Roman" w:eastAsia="Arial" w:hAnsi="Times New Roman" w:cs="Times New Roman"/>
                <w:color w:val="000000"/>
                <w:sz w:val="22"/>
                <w:szCs w:val="22"/>
              </w:rPr>
              <w:t xml:space="preserve">Predictor variables included in the table were selected </w:t>
            </w:r>
            <w:r w:rsidRPr="00E51B89">
              <w:rPr>
                <w:rFonts w:ascii="Times New Roman" w:eastAsia="Arial" w:hAnsi="Times New Roman" w:cs="Times New Roman"/>
                <w:i/>
                <w:iCs/>
                <w:color w:val="000000"/>
                <w:sz w:val="22"/>
                <w:szCs w:val="22"/>
              </w:rPr>
              <w:t>a</w:t>
            </w:r>
            <w:r w:rsidR="00E51B89">
              <w:rPr>
                <w:rFonts w:ascii="Times New Roman" w:eastAsia="Arial" w:hAnsi="Times New Roman" w:cs="Times New Roman"/>
                <w:i/>
                <w:iCs/>
                <w:color w:val="000000"/>
                <w:sz w:val="22"/>
                <w:szCs w:val="22"/>
              </w:rPr>
              <w:t xml:space="preserve"> </w:t>
            </w:r>
            <w:r w:rsidRPr="00E51B89">
              <w:rPr>
                <w:rFonts w:ascii="Times New Roman" w:eastAsia="Arial" w:hAnsi="Times New Roman" w:cs="Times New Roman"/>
                <w:i/>
                <w:iCs/>
                <w:color w:val="000000"/>
                <w:sz w:val="22"/>
                <w:szCs w:val="22"/>
              </w:rPr>
              <w:t>priori</w:t>
            </w:r>
            <w:r w:rsidRPr="00684BD7">
              <w:rPr>
                <w:rFonts w:ascii="Times New Roman" w:eastAsia="Arial" w:hAnsi="Times New Roman" w:cs="Times New Roman"/>
                <w:color w:val="000000"/>
                <w:sz w:val="22"/>
                <w:szCs w:val="22"/>
              </w:rPr>
              <w:t xml:space="preserve"> based on clinical availability and known associations.</w:t>
            </w:r>
          </w:p>
        </w:tc>
      </w:tr>
      <w:tr w:rsidR="00874257" w:rsidRPr="00874257" w14:paraId="5295A376" w14:textId="77777777" w:rsidTr="00684BD7">
        <w:trPr>
          <w:trHeight w:val="540"/>
          <w:jc w:val="center"/>
        </w:trPr>
        <w:tc>
          <w:tcPr>
            <w:tcW w:w="8632" w:type="dxa"/>
            <w:gridSpan w:val="2"/>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7ADE34" w14:textId="77777777" w:rsidR="00223AE4" w:rsidRDefault="00874257" w:rsidP="00223AE4">
            <w:pPr>
              <w:pBdr>
                <w:top w:val="none" w:sz="0" w:space="0" w:color="000000"/>
                <w:left w:val="none" w:sz="0" w:space="0" w:color="000000"/>
                <w:bottom w:val="none" w:sz="0" w:space="0" w:color="000000"/>
                <w:right w:val="none" w:sz="0" w:space="0" w:color="000000"/>
              </w:pBdr>
              <w:ind w:left="100" w:right="100"/>
              <w:rPr>
                <w:rFonts w:ascii="Times New Roman" w:eastAsia="Arial" w:hAnsi="Times New Roman" w:cs="Times New Roman"/>
                <w:color w:val="000000"/>
                <w:sz w:val="22"/>
                <w:szCs w:val="22"/>
              </w:rPr>
            </w:pPr>
            <w:r w:rsidRPr="00684BD7">
              <w:rPr>
                <w:rFonts w:ascii="Times New Roman" w:eastAsia="Arial" w:hAnsi="Times New Roman" w:cs="Times New Roman"/>
                <w:color w:val="000000"/>
                <w:sz w:val="22"/>
                <w:szCs w:val="22"/>
                <w:vertAlign w:val="superscript"/>
              </w:rPr>
              <w:t>2</w:t>
            </w:r>
            <w:r w:rsidRPr="00684BD7">
              <w:rPr>
                <w:rFonts w:ascii="Times New Roman" w:eastAsia="Arial" w:hAnsi="Times New Roman" w:cs="Times New Roman"/>
                <w:color w:val="000000"/>
                <w:sz w:val="22"/>
                <w:szCs w:val="22"/>
              </w:rPr>
              <w:t>Hazard ratios are adjusted for all variables listed in the table. Hazard ratios for continuous variables correspond to a one standard deviation change in the variable.</w:t>
            </w:r>
          </w:p>
          <w:p w14:paraId="37F75BA5" w14:textId="5F64937C" w:rsidR="00223AE4" w:rsidRPr="00684BD7" w:rsidRDefault="00223AE4" w:rsidP="00223AE4">
            <w:pPr>
              <w:pBdr>
                <w:top w:val="none" w:sz="0" w:space="0" w:color="000000"/>
                <w:left w:val="none" w:sz="0" w:space="0" w:color="000000"/>
                <w:bottom w:val="none" w:sz="0" w:space="0" w:color="000000"/>
                <w:right w:val="none" w:sz="0" w:space="0" w:color="000000"/>
              </w:pBdr>
              <w:spacing w:before="120"/>
              <w:ind w:left="101" w:right="101"/>
              <w:rPr>
                <w:rFonts w:ascii="Times New Roman" w:eastAsia="Arial" w:hAnsi="Times New Roman" w:cs="Times New Roman"/>
                <w:color w:val="000000"/>
                <w:sz w:val="22"/>
                <w:szCs w:val="22"/>
              </w:rPr>
            </w:pPr>
            <w:r w:rsidRPr="00684BD7">
              <w:rPr>
                <w:rFonts w:ascii="Times New Roman" w:eastAsia="Arial" w:hAnsi="Times New Roman" w:cs="Times New Roman"/>
                <w:color w:val="000000"/>
                <w:sz w:val="22"/>
                <w:szCs w:val="22"/>
              </w:rPr>
              <w:t xml:space="preserve">Instructions for computing 3-year predicted risk: </w:t>
            </w:r>
            <w:r w:rsidRPr="00684BD7">
              <w:rPr>
                <w:rFonts w:ascii="Times New Roman" w:eastAsia="Arial" w:hAnsi="Times New Roman" w:cs="Times New Roman"/>
                <w:color w:val="000000"/>
                <w:sz w:val="22"/>
                <w:szCs w:val="22"/>
              </w:rPr>
              <w:br/>
            </w:r>
            <w:r w:rsidRPr="00684BD7">
              <w:rPr>
                <w:rFonts w:ascii="Times New Roman" w:eastAsia="Arial" w:hAnsi="Times New Roman" w:cs="Times New Roman"/>
                <w:b/>
                <w:bCs/>
                <w:color w:val="000000"/>
                <w:sz w:val="22"/>
                <w:szCs w:val="22"/>
              </w:rPr>
              <w:t>Step 1: Scale predictors:</w:t>
            </w:r>
            <w:r w:rsidRPr="00684BD7">
              <w:rPr>
                <w:rFonts w:ascii="Times New Roman" w:eastAsia="Arial" w:hAnsi="Times New Roman" w:cs="Times New Roman"/>
                <w:color w:val="000000"/>
                <w:sz w:val="22"/>
                <w:szCs w:val="22"/>
              </w:rPr>
              <w:t xml:space="preserve"> </w:t>
            </w:r>
            <w:r w:rsidRPr="00684BD7">
              <w:rPr>
                <w:rFonts w:ascii="Times New Roman" w:eastAsia="Arial" w:hAnsi="Times New Roman" w:cs="Times New Roman"/>
                <w:color w:val="000000"/>
                <w:sz w:val="22"/>
                <w:szCs w:val="22"/>
              </w:rPr>
              <w:br/>
              <w:t>- divide age by 10.58244063</w:t>
            </w:r>
            <w:r w:rsidRPr="00684BD7">
              <w:rPr>
                <w:rFonts w:ascii="Times New Roman" w:eastAsia="Arial" w:hAnsi="Times New Roman" w:cs="Times New Roman"/>
                <w:color w:val="000000"/>
                <w:sz w:val="22"/>
                <w:szCs w:val="22"/>
              </w:rPr>
              <w:br/>
              <w:t>- divide fasting glucose by 6.67887385</w:t>
            </w:r>
            <w:r w:rsidRPr="00684BD7">
              <w:rPr>
                <w:rFonts w:ascii="Times New Roman" w:eastAsia="Arial" w:hAnsi="Times New Roman" w:cs="Times New Roman"/>
                <w:color w:val="000000"/>
                <w:sz w:val="22"/>
                <w:szCs w:val="22"/>
              </w:rPr>
              <w:br/>
              <w:t>- divide glycated hemoglobin by 0.39663737</w:t>
            </w:r>
            <w:r w:rsidRPr="00684BD7">
              <w:rPr>
                <w:rFonts w:ascii="Times New Roman" w:eastAsia="Arial" w:hAnsi="Times New Roman" w:cs="Times New Roman"/>
                <w:color w:val="000000"/>
                <w:sz w:val="22"/>
                <w:szCs w:val="22"/>
              </w:rPr>
              <w:br/>
              <w:t>- divide triglycerides by 95.62000286</w:t>
            </w:r>
            <w:r w:rsidRPr="00684BD7">
              <w:rPr>
                <w:rFonts w:ascii="Times New Roman" w:eastAsia="Arial" w:hAnsi="Times New Roman" w:cs="Times New Roman"/>
                <w:color w:val="000000"/>
                <w:sz w:val="22"/>
                <w:szCs w:val="22"/>
              </w:rPr>
              <w:br/>
              <w:t xml:space="preserve">- divide body mass index by </w:t>
            </w:r>
            <w:proofErr w:type="gramStart"/>
            <w:r w:rsidRPr="00684BD7">
              <w:rPr>
                <w:rFonts w:ascii="Times New Roman" w:eastAsia="Arial" w:hAnsi="Times New Roman" w:cs="Times New Roman"/>
                <w:color w:val="000000"/>
                <w:sz w:val="22"/>
                <w:szCs w:val="22"/>
              </w:rPr>
              <w:t>6.55160219</w:t>
            </w:r>
            <w:proofErr w:type="gramEnd"/>
          </w:p>
          <w:p w14:paraId="278398BE" w14:textId="77777777" w:rsidR="00223AE4" w:rsidRPr="00684BD7" w:rsidRDefault="00223AE4" w:rsidP="00223AE4">
            <w:pPr>
              <w:pBdr>
                <w:top w:val="none" w:sz="0" w:space="0" w:color="000000"/>
                <w:left w:val="none" w:sz="0" w:space="0" w:color="000000"/>
                <w:bottom w:val="none" w:sz="0" w:space="0" w:color="000000"/>
                <w:right w:val="none" w:sz="0" w:space="0" w:color="000000"/>
              </w:pBdr>
              <w:spacing w:before="120"/>
              <w:ind w:left="101" w:right="101"/>
              <w:rPr>
                <w:rFonts w:ascii="Times New Roman" w:eastAsia="Arial" w:hAnsi="Times New Roman" w:cs="Times New Roman"/>
                <w:color w:val="000000"/>
                <w:sz w:val="22"/>
                <w:szCs w:val="22"/>
              </w:rPr>
            </w:pPr>
            <w:r w:rsidRPr="00684BD7">
              <w:rPr>
                <w:rFonts w:ascii="Times New Roman" w:eastAsia="Arial" w:hAnsi="Times New Roman" w:cs="Times New Roman"/>
                <w:b/>
                <w:bCs/>
                <w:color w:val="000000"/>
                <w:sz w:val="22"/>
                <w:szCs w:val="22"/>
              </w:rPr>
              <w:t>Step 2: Compute linear predictor (LP):</w:t>
            </w:r>
            <w:r w:rsidRPr="00684BD7">
              <w:rPr>
                <w:rFonts w:ascii="Times New Roman" w:eastAsia="Arial" w:hAnsi="Times New Roman" w:cs="Times New Roman"/>
                <w:color w:val="000000"/>
                <w:sz w:val="22"/>
                <w:szCs w:val="22"/>
              </w:rPr>
              <w:t xml:space="preserve"> </w:t>
            </w:r>
            <w:r w:rsidRPr="00684BD7">
              <w:rPr>
                <w:rFonts w:ascii="Times New Roman" w:eastAsia="Arial" w:hAnsi="Times New Roman" w:cs="Times New Roman"/>
                <w:color w:val="000000"/>
                <w:sz w:val="22"/>
                <w:szCs w:val="22"/>
              </w:rPr>
              <w:br/>
              <w:t>LP = (sex = female) *  0.15268123 + (treatment group = metformin) *  1.73746560 + (treatment group = placebo) * -2.06808662 + (glycated hemoglobin) *  0.19224983 + (triglycerides) *  0.21835857 age * [-0.04914900 + (treatment group = metformin) *  0.07302687) + (treatment group = placebo) *  0.02231801)] body mass index * [ 0.31117408 + (treatment group = metformin) * -0.42922833) + (treatment group = placebo) * -0.26864075)] fasting glucose * [0.38697814 + (treatment group = metformin) * 0.03748913) + (treatment group = placebo) * 0.25646930)]</w:t>
            </w:r>
          </w:p>
          <w:p w14:paraId="7976833D" w14:textId="3A3DC3E6" w:rsidR="00223AE4" w:rsidRPr="00684BD7" w:rsidRDefault="00223AE4" w:rsidP="00223AE4">
            <w:pPr>
              <w:pBdr>
                <w:top w:val="none" w:sz="0" w:space="0" w:color="000000"/>
                <w:left w:val="none" w:sz="0" w:space="0" w:color="000000"/>
                <w:bottom w:val="none" w:sz="0" w:space="0" w:color="000000"/>
                <w:right w:val="none" w:sz="0" w:space="0" w:color="000000"/>
              </w:pBdr>
              <w:spacing w:before="120"/>
              <w:ind w:left="101" w:right="101"/>
              <w:rPr>
                <w:rFonts w:ascii="Times New Roman" w:hAnsi="Times New Roman" w:cs="Times New Roman"/>
                <w:sz w:val="22"/>
                <w:szCs w:val="22"/>
              </w:rPr>
            </w:pPr>
            <w:r w:rsidRPr="00684BD7">
              <w:rPr>
                <w:rFonts w:ascii="Times New Roman" w:eastAsia="Arial" w:hAnsi="Times New Roman" w:cs="Times New Roman"/>
                <w:b/>
                <w:bCs/>
                <w:color w:val="000000"/>
                <w:sz w:val="22"/>
                <w:szCs w:val="22"/>
              </w:rPr>
              <w:t xml:space="preserve">Step 3: </w:t>
            </w:r>
            <w:r w:rsidR="00207908">
              <w:rPr>
                <w:rFonts w:ascii="Times New Roman" w:eastAsia="Arial" w:hAnsi="Times New Roman" w:cs="Times New Roman"/>
                <w:b/>
                <w:bCs/>
                <w:color w:val="000000"/>
                <w:sz w:val="22"/>
                <w:szCs w:val="22"/>
              </w:rPr>
              <w:t xml:space="preserve">Enter </w:t>
            </w:r>
            <w:r w:rsidR="00207908" w:rsidRPr="00684BD7">
              <w:rPr>
                <w:rFonts w:ascii="Times New Roman" w:eastAsia="Arial" w:hAnsi="Times New Roman" w:cs="Times New Roman"/>
                <w:b/>
                <w:bCs/>
                <w:color w:val="000000"/>
                <w:sz w:val="22"/>
                <w:szCs w:val="22"/>
              </w:rPr>
              <w:t>linear predictor</w:t>
            </w:r>
            <w:r w:rsidRPr="00684BD7">
              <w:rPr>
                <w:rFonts w:ascii="Times New Roman" w:eastAsia="Arial" w:hAnsi="Times New Roman" w:cs="Times New Roman"/>
                <w:b/>
                <w:bCs/>
                <w:color w:val="000000"/>
                <w:sz w:val="22"/>
                <w:szCs w:val="22"/>
              </w:rPr>
              <w:t xml:space="preserve"> into the risk formula:</w:t>
            </w:r>
            <w:r w:rsidRPr="00684BD7">
              <w:rPr>
                <w:rFonts w:ascii="Times New Roman" w:eastAsia="Arial" w:hAnsi="Times New Roman" w:cs="Times New Roman"/>
                <w:color w:val="000000"/>
                <w:sz w:val="22"/>
                <w:szCs w:val="22"/>
              </w:rPr>
              <w:br/>
              <w:t xml:space="preserve">Risk = 1 - </w:t>
            </w:r>
            <w:proofErr w:type="gramStart"/>
            <w:r w:rsidRPr="00684BD7">
              <w:rPr>
                <w:rFonts w:ascii="Times New Roman" w:eastAsia="Arial" w:hAnsi="Times New Roman" w:cs="Times New Roman"/>
                <w:color w:val="000000"/>
                <w:sz w:val="22"/>
                <w:szCs w:val="22"/>
              </w:rPr>
              <w:t>exp(</w:t>
            </w:r>
            <w:proofErr w:type="gramEnd"/>
            <w:r w:rsidRPr="00684BD7">
              <w:rPr>
                <w:rFonts w:ascii="Times New Roman" w:eastAsia="Arial" w:hAnsi="Times New Roman" w:cs="Times New Roman"/>
                <w:color w:val="000000"/>
                <w:sz w:val="22"/>
                <w:szCs w:val="22"/>
              </w:rPr>
              <w:t>-0.155833 * exp(LP - 11.216613))</w:t>
            </w:r>
          </w:p>
        </w:tc>
      </w:tr>
    </w:tbl>
    <w:p w14:paraId="09289D17" w14:textId="77777777" w:rsidR="00F1745B" w:rsidRDefault="00F1745B">
      <w:pPr>
        <w:rPr>
          <w:rFonts w:ascii="Times New Roman" w:hAnsi="Times New Roman" w:cs="Times New Roman"/>
          <w:b/>
          <w:bCs/>
        </w:rPr>
      </w:pPr>
      <w:r>
        <w:rPr>
          <w:rFonts w:ascii="Times New Roman" w:hAnsi="Times New Roman" w:cs="Times New Roman"/>
          <w:b/>
          <w:bCs/>
        </w:rPr>
        <w:br w:type="page"/>
      </w:r>
    </w:p>
    <w:p w14:paraId="1FA2670A" w14:textId="1F8B7A07" w:rsidR="00916FC9" w:rsidRDefault="00916FC9" w:rsidP="00916FC9">
      <w:pPr>
        <w:pStyle w:val="BodyText"/>
        <w:spacing w:before="0" w:after="0" w:line="240" w:lineRule="auto"/>
        <w:contextualSpacing/>
        <w:rPr>
          <w:rFonts w:cs="Times New Roman"/>
        </w:rPr>
      </w:pPr>
      <w:r w:rsidRPr="00916FC9">
        <w:rPr>
          <w:rFonts w:cs="Times New Roman"/>
          <w:b/>
          <w:bCs/>
        </w:rPr>
        <w:lastRenderedPageBreak/>
        <w:t xml:space="preserve">Table 3. </w:t>
      </w:r>
      <w:r w:rsidRPr="00916FC9">
        <w:rPr>
          <w:rFonts w:cs="Times New Roman"/>
        </w:rPr>
        <w:t xml:space="preserve">Optimal preventive intervention and </w:t>
      </w:r>
      <w:r>
        <w:rPr>
          <w:rFonts w:cs="Times New Roman"/>
        </w:rPr>
        <w:t xml:space="preserve">mean </w:t>
      </w:r>
      <w:r w:rsidRPr="00916FC9">
        <w:rPr>
          <w:rFonts w:cs="Times New Roman"/>
        </w:rPr>
        <w:t xml:space="preserve">3-year </w:t>
      </w:r>
      <w:r>
        <w:rPr>
          <w:rFonts w:cs="Times New Roman"/>
        </w:rPr>
        <w:t xml:space="preserve">predicted </w:t>
      </w:r>
      <w:r w:rsidRPr="00916FC9">
        <w:rPr>
          <w:rFonts w:cs="Times New Roman"/>
        </w:rPr>
        <w:t xml:space="preserve">risk </w:t>
      </w:r>
      <w:r>
        <w:rPr>
          <w:rFonts w:cs="Times New Roman"/>
        </w:rPr>
        <w:t>(</w:t>
      </w:r>
      <w:r w:rsidRPr="00916FC9">
        <w:rPr>
          <w:rFonts w:cs="Times New Roman"/>
        </w:rPr>
        <w:t xml:space="preserve">counterfactual </w:t>
      </w:r>
      <w:r>
        <w:rPr>
          <w:rFonts w:cs="Times New Roman"/>
        </w:rPr>
        <w:t xml:space="preserve">risk) </w:t>
      </w:r>
      <w:r w:rsidRPr="00916FC9">
        <w:rPr>
          <w:rFonts w:cs="Times New Roman"/>
        </w:rPr>
        <w:t xml:space="preserve">for type 2 diabetes from an </w:t>
      </w:r>
      <w:r>
        <w:rPr>
          <w:rFonts w:cs="Times New Roman"/>
          <w:szCs w:val="22"/>
        </w:rPr>
        <w:t>individualized intervention effect</w:t>
      </w:r>
      <w:r w:rsidRPr="00070BCA">
        <w:rPr>
          <w:rFonts w:cs="Times New Roman"/>
        </w:rPr>
        <w:t xml:space="preserve"> </w:t>
      </w:r>
      <w:r>
        <w:rPr>
          <w:rFonts w:cs="Times New Roman"/>
        </w:rPr>
        <w:t xml:space="preserve">risk prediction </w:t>
      </w:r>
      <w:r w:rsidRPr="00A409A7">
        <w:rPr>
          <w:rFonts w:cs="Times New Roman"/>
        </w:rPr>
        <w:t>model</w:t>
      </w:r>
      <w:r w:rsidRPr="00916FC9">
        <w:rPr>
          <w:rFonts w:cs="Times New Roman"/>
        </w:rPr>
        <w:t xml:space="preserve"> in the </w:t>
      </w:r>
      <w:r w:rsidR="009436F5" w:rsidRPr="00A409A7">
        <w:rPr>
          <w:rFonts w:cs="Times New Roman"/>
        </w:rPr>
        <w:t>Diabetes Prevention Program (derivation) and Multi-Ethnic Study of Atherosclerosis (validation).</w:t>
      </w:r>
    </w:p>
    <w:p w14:paraId="3D57B908" w14:textId="77777777" w:rsidR="009436F5" w:rsidRPr="00916FC9" w:rsidRDefault="009436F5" w:rsidP="00916FC9">
      <w:pPr>
        <w:pStyle w:val="BodyText"/>
        <w:spacing w:before="0" w:after="0" w:line="240" w:lineRule="auto"/>
        <w:contextualSpacing/>
        <w:rPr>
          <w:rFonts w:cs="Times New Roman"/>
        </w:rPr>
      </w:pPr>
    </w:p>
    <w:tbl>
      <w:tblPr>
        <w:tblW w:w="9352" w:type="dxa"/>
        <w:jc w:val="center"/>
        <w:tblLayout w:type="fixed"/>
        <w:tblLook w:val="0420" w:firstRow="1" w:lastRow="0" w:firstColumn="0" w:lastColumn="0" w:noHBand="0" w:noVBand="1"/>
      </w:tblPr>
      <w:tblGrid>
        <w:gridCol w:w="1612"/>
        <w:gridCol w:w="1710"/>
        <w:gridCol w:w="2387"/>
        <w:gridCol w:w="1821"/>
        <w:gridCol w:w="1822"/>
      </w:tblGrid>
      <w:tr w:rsidR="00916FC9" w:rsidRPr="00916FC9" w14:paraId="16AC0B4F" w14:textId="77777777" w:rsidTr="00D57E6D">
        <w:trPr>
          <w:tblHeader/>
          <w:jc w:val="center"/>
        </w:trPr>
        <w:tc>
          <w:tcPr>
            <w:tcW w:w="1612"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F1F8915" w14:textId="1AAF2B13"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sidRPr="00916FC9">
              <w:rPr>
                <w:rFonts w:ascii="Times New Roman" w:eastAsia="Arial" w:hAnsi="Times New Roman" w:cs="Times New Roman"/>
                <w:b/>
                <w:color w:val="000000"/>
              </w:rPr>
              <w:t>Optimal</w:t>
            </w:r>
            <w:r w:rsidR="004F7634">
              <w:rPr>
                <w:rFonts w:ascii="Times New Roman" w:eastAsia="Arial" w:hAnsi="Times New Roman" w:cs="Times New Roman"/>
                <w:b/>
                <w:color w:val="000000"/>
              </w:rPr>
              <w:t xml:space="preserve"> </w:t>
            </w:r>
            <w:r w:rsidRPr="00916FC9">
              <w:rPr>
                <w:rFonts w:ascii="Times New Roman" w:eastAsia="Arial" w:hAnsi="Times New Roman" w:cs="Times New Roman"/>
                <w:b/>
                <w:color w:val="000000"/>
              </w:rPr>
              <w:t>intervention</w:t>
            </w:r>
          </w:p>
        </w:tc>
        <w:tc>
          <w:tcPr>
            <w:tcW w:w="1710"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DA99D5" w14:textId="4D026BDC"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b/>
                <w:color w:val="000000"/>
              </w:rPr>
              <w:t>N (%</w:t>
            </w:r>
            <w:r w:rsidR="00FC339C">
              <w:rPr>
                <w:rFonts w:ascii="Times New Roman" w:eastAsia="Arial" w:hAnsi="Times New Roman" w:cs="Times New Roman"/>
                <w:b/>
                <w:color w:val="000000"/>
              </w:rPr>
              <w:t xml:space="preserve"> sample</w:t>
            </w:r>
            <w:r w:rsidRPr="00916FC9">
              <w:rPr>
                <w:rFonts w:ascii="Times New Roman" w:eastAsia="Arial" w:hAnsi="Times New Roman" w:cs="Times New Roman"/>
                <w:b/>
                <w:color w:val="000000"/>
              </w:rPr>
              <w:t>)</w:t>
            </w:r>
          </w:p>
        </w:tc>
        <w:tc>
          <w:tcPr>
            <w:tcW w:w="6030"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4C6ADB" w14:textId="5A59FF4B" w:rsidR="00916FC9" w:rsidRPr="00916FC9" w:rsidRDefault="004F7634"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b/>
                <w:color w:val="000000"/>
              </w:rPr>
              <w:t>Mean (SD)</w:t>
            </w:r>
            <w:r>
              <w:rPr>
                <w:rFonts w:ascii="Times New Roman" w:eastAsia="Arial" w:hAnsi="Times New Roman" w:cs="Times New Roman"/>
                <w:b/>
                <w:color w:val="000000"/>
              </w:rPr>
              <w:t xml:space="preserve"> 3-year </w:t>
            </w:r>
            <w:r w:rsidR="00916FC9" w:rsidRPr="00916FC9">
              <w:rPr>
                <w:rFonts w:ascii="Times New Roman" w:eastAsia="Arial" w:hAnsi="Times New Roman" w:cs="Times New Roman"/>
                <w:b/>
                <w:color w:val="000000"/>
              </w:rPr>
              <w:t>Predicted Risk</w:t>
            </w:r>
            <w:r w:rsidR="00D57E6D">
              <w:rPr>
                <w:rFonts w:ascii="Times New Roman" w:eastAsia="Arial" w:hAnsi="Times New Roman" w:cs="Times New Roman"/>
                <w:b/>
                <w:color w:val="000000"/>
              </w:rPr>
              <w:t xml:space="preserve"> (Counterfactual Risk)</w:t>
            </w:r>
            <w:r w:rsidR="00916FC9" w:rsidRPr="00916FC9">
              <w:rPr>
                <w:rFonts w:ascii="Times New Roman" w:eastAsia="Arial" w:hAnsi="Times New Roman" w:cs="Times New Roman"/>
                <w:b/>
                <w:color w:val="000000"/>
              </w:rPr>
              <w:t xml:space="preserve"> </w:t>
            </w:r>
          </w:p>
        </w:tc>
      </w:tr>
      <w:tr w:rsidR="00916FC9" w:rsidRPr="00916FC9" w14:paraId="63A2D0ED" w14:textId="77777777" w:rsidTr="00D57E6D">
        <w:trPr>
          <w:tblHeader/>
          <w:jc w:val="center"/>
        </w:trPr>
        <w:tc>
          <w:tcPr>
            <w:tcW w:w="1612"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3A8E91"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p>
        </w:tc>
        <w:tc>
          <w:tcPr>
            <w:tcW w:w="1710"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7C4BB6"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p>
        </w:tc>
        <w:tc>
          <w:tcPr>
            <w:tcW w:w="238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714256"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b/>
                <w:color w:val="000000"/>
              </w:rPr>
              <w:t>Lifestyle</w:t>
            </w:r>
          </w:p>
        </w:tc>
        <w:tc>
          <w:tcPr>
            <w:tcW w:w="18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0AA015"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b/>
                <w:color w:val="000000"/>
              </w:rPr>
              <w:t>Metformin</w:t>
            </w:r>
          </w:p>
        </w:tc>
        <w:tc>
          <w:tcPr>
            <w:tcW w:w="182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ABFA01"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b/>
                <w:color w:val="000000"/>
              </w:rPr>
              <w:t>Placebo</w:t>
            </w:r>
          </w:p>
        </w:tc>
      </w:tr>
      <w:tr w:rsidR="00916FC9" w:rsidRPr="00916FC9" w14:paraId="4BFAF38F" w14:textId="77777777" w:rsidTr="00552363">
        <w:trPr>
          <w:jc w:val="center"/>
        </w:trPr>
        <w:tc>
          <w:tcPr>
            <w:tcW w:w="9352" w:type="dxa"/>
            <w:gridSpan w:val="5"/>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783608C2" w14:textId="0A299E1D" w:rsidR="00916FC9" w:rsidRPr="00916FC9" w:rsidRDefault="004F7634" w:rsidP="00916FC9">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Pr>
                <w:rFonts w:ascii="Times New Roman" w:eastAsia="Arial" w:hAnsi="Times New Roman" w:cs="Times New Roman"/>
                <w:color w:val="000000"/>
              </w:rPr>
              <w:t>Diabetes Prevention Program (derivation)</w:t>
            </w:r>
          </w:p>
        </w:tc>
      </w:tr>
      <w:tr w:rsidR="00916FC9" w:rsidRPr="00916FC9" w14:paraId="4153F4B6" w14:textId="77777777" w:rsidTr="00D57E6D">
        <w:trPr>
          <w:jc w:val="center"/>
        </w:trPr>
        <w:tc>
          <w:tcPr>
            <w:tcW w:w="16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5EA32A"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916FC9">
              <w:rPr>
                <w:rFonts w:ascii="Times New Roman" w:eastAsia="Arial" w:hAnsi="Times New Roman" w:cs="Times New Roman"/>
                <w:color w:val="000000"/>
              </w:rPr>
              <w:t>Lifestyle</w:t>
            </w:r>
          </w:p>
        </w:tc>
        <w:tc>
          <w:tcPr>
            <w:tcW w:w="17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A689E1"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2,267 (86%)</w:t>
            </w:r>
          </w:p>
        </w:tc>
        <w:tc>
          <w:tcPr>
            <w:tcW w:w="238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2044DE2" w14:textId="68B31756"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10</w:t>
            </w:r>
            <w:r w:rsidR="00761A2D">
              <w:rPr>
                <w:rFonts w:ascii="Times New Roman" w:eastAsia="Arial" w:hAnsi="Times New Roman" w:cs="Times New Roman"/>
                <w:color w:val="000000"/>
              </w:rPr>
              <w:t>.</w:t>
            </w:r>
            <w:r w:rsidR="00426E2A">
              <w:rPr>
                <w:rFonts w:ascii="Times New Roman" w:eastAsia="Arial" w:hAnsi="Times New Roman" w:cs="Times New Roman"/>
                <w:color w:val="000000"/>
              </w:rPr>
              <w:t>2</w:t>
            </w:r>
            <w:r w:rsidRPr="00916FC9">
              <w:rPr>
                <w:rFonts w:ascii="Times New Roman" w:eastAsia="Arial" w:hAnsi="Times New Roman" w:cs="Times New Roman"/>
                <w:color w:val="000000"/>
              </w:rPr>
              <w:t xml:space="preserve"> (6.5)</w:t>
            </w:r>
          </w:p>
        </w:tc>
        <w:tc>
          <w:tcPr>
            <w:tcW w:w="18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A2CCC71" w14:textId="695AC145"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17</w:t>
            </w:r>
            <w:r w:rsidR="00761A2D">
              <w:rPr>
                <w:rFonts w:ascii="Times New Roman" w:eastAsia="Arial" w:hAnsi="Times New Roman" w:cs="Times New Roman"/>
                <w:color w:val="000000"/>
              </w:rPr>
              <w:t>.</w:t>
            </w:r>
            <w:r w:rsidR="00426E2A">
              <w:rPr>
                <w:rFonts w:ascii="Times New Roman" w:eastAsia="Arial" w:hAnsi="Times New Roman" w:cs="Times New Roman"/>
                <w:color w:val="000000"/>
              </w:rPr>
              <w:t>3</w:t>
            </w:r>
            <w:r w:rsidRPr="00916FC9">
              <w:rPr>
                <w:rFonts w:ascii="Times New Roman" w:eastAsia="Arial" w:hAnsi="Times New Roman" w:cs="Times New Roman"/>
                <w:color w:val="000000"/>
              </w:rPr>
              <w:t xml:space="preserve"> (9.4)</w:t>
            </w:r>
          </w:p>
        </w:tc>
        <w:tc>
          <w:tcPr>
            <w:tcW w:w="182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ABCFEA" w14:textId="502F4F7A"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22</w:t>
            </w:r>
            <w:r w:rsidR="00761A2D">
              <w:rPr>
                <w:rFonts w:ascii="Times New Roman" w:eastAsia="Arial" w:hAnsi="Times New Roman" w:cs="Times New Roman"/>
                <w:color w:val="000000"/>
              </w:rPr>
              <w:t>.</w:t>
            </w:r>
            <w:r w:rsidR="00426E2A">
              <w:rPr>
                <w:rFonts w:ascii="Times New Roman" w:eastAsia="Arial" w:hAnsi="Times New Roman" w:cs="Times New Roman"/>
                <w:color w:val="000000"/>
              </w:rPr>
              <w:t>2</w:t>
            </w:r>
            <w:r w:rsidRPr="00916FC9">
              <w:rPr>
                <w:rFonts w:ascii="Times New Roman" w:eastAsia="Arial" w:hAnsi="Times New Roman" w:cs="Times New Roman"/>
                <w:color w:val="000000"/>
              </w:rPr>
              <w:t xml:space="preserve"> (1</w:t>
            </w:r>
            <w:r w:rsidR="00426E2A">
              <w:rPr>
                <w:rFonts w:ascii="Times New Roman" w:eastAsia="Arial" w:hAnsi="Times New Roman" w:cs="Times New Roman"/>
                <w:color w:val="000000"/>
              </w:rPr>
              <w:t>5.8</w:t>
            </w:r>
            <w:r w:rsidRPr="00916FC9">
              <w:rPr>
                <w:rFonts w:ascii="Times New Roman" w:eastAsia="Arial" w:hAnsi="Times New Roman" w:cs="Times New Roman"/>
                <w:color w:val="000000"/>
              </w:rPr>
              <w:t>)</w:t>
            </w:r>
          </w:p>
        </w:tc>
      </w:tr>
      <w:tr w:rsidR="00916FC9" w:rsidRPr="00916FC9" w14:paraId="5F872DA3" w14:textId="77777777" w:rsidTr="00D57E6D">
        <w:trPr>
          <w:jc w:val="center"/>
        </w:trPr>
        <w:tc>
          <w:tcPr>
            <w:tcW w:w="16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DFC681"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916FC9">
              <w:rPr>
                <w:rFonts w:ascii="Times New Roman" w:eastAsia="Arial" w:hAnsi="Times New Roman" w:cs="Times New Roman"/>
                <w:color w:val="000000"/>
              </w:rPr>
              <w:t>Metformin</w:t>
            </w:r>
          </w:p>
        </w:tc>
        <w:tc>
          <w:tcPr>
            <w:tcW w:w="17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CF1B47"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373 (14%)</w:t>
            </w:r>
          </w:p>
        </w:tc>
        <w:tc>
          <w:tcPr>
            <w:tcW w:w="238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565986" w14:textId="5099E342"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20</w:t>
            </w:r>
            <w:r w:rsidR="00761A2D">
              <w:rPr>
                <w:rFonts w:ascii="Times New Roman" w:eastAsia="Arial" w:hAnsi="Times New Roman" w:cs="Times New Roman"/>
                <w:color w:val="000000"/>
              </w:rPr>
              <w:t>.</w:t>
            </w:r>
            <w:r w:rsidR="00426E2A">
              <w:rPr>
                <w:rFonts w:ascii="Times New Roman" w:eastAsia="Arial" w:hAnsi="Times New Roman" w:cs="Times New Roman"/>
                <w:color w:val="000000"/>
              </w:rPr>
              <w:t>5</w:t>
            </w:r>
            <w:r w:rsidRPr="00916FC9">
              <w:rPr>
                <w:rFonts w:ascii="Times New Roman" w:eastAsia="Arial" w:hAnsi="Times New Roman" w:cs="Times New Roman"/>
                <w:color w:val="000000"/>
              </w:rPr>
              <w:t xml:space="preserve"> (1</w:t>
            </w:r>
            <w:r w:rsidR="00426E2A">
              <w:rPr>
                <w:rFonts w:ascii="Times New Roman" w:eastAsia="Arial" w:hAnsi="Times New Roman" w:cs="Times New Roman"/>
                <w:color w:val="000000"/>
              </w:rPr>
              <w:t>1</w:t>
            </w:r>
            <w:r w:rsidR="004F7634">
              <w:rPr>
                <w:rFonts w:ascii="Times New Roman" w:eastAsia="Arial" w:hAnsi="Times New Roman" w:cs="Times New Roman"/>
                <w:color w:val="000000"/>
              </w:rPr>
              <w:t>.</w:t>
            </w:r>
            <w:r w:rsidR="00426E2A">
              <w:rPr>
                <w:rFonts w:ascii="Times New Roman" w:eastAsia="Arial" w:hAnsi="Times New Roman" w:cs="Times New Roman"/>
                <w:color w:val="000000"/>
              </w:rPr>
              <w:t>7</w:t>
            </w:r>
            <w:r w:rsidRPr="00916FC9">
              <w:rPr>
                <w:rFonts w:ascii="Times New Roman" w:eastAsia="Arial" w:hAnsi="Times New Roman" w:cs="Times New Roman"/>
                <w:color w:val="000000"/>
              </w:rPr>
              <w:t>)</w:t>
            </w:r>
          </w:p>
        </w:tc>
        <w:tc>
          <w:tcPr>
            <w:tcW w:w="18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6B51E48" w14:textId="226DBD2E"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1</w:t>
            </w:r>
            <w:r w:rsidR="00426E2A">
              <w:rPr>
                <w:rFonts w:ascii="Times New Roman" w:eastAsia="Arial" w:hAnsi="Times New Roman" w:cs="Times New Roman"/>
                <w:color w:val="000000"/>
              </w:rPr>
              <w:t>4</w:t>
            </w:r>
            <w:r w:rsidR="00761A2D">
              <w:rPr>
                <w:rFonts w:ascii="Times New Roman" w:eastAsia="Arial" w:hAnsi="Times New Roman" w:cs="Times New Roman"/>
                <w:color w:val="000000"/>
              </w:rPr>
              <w:t>.</w:t>
            </w:r>
            <w:r w:rsidR="00426E2A">
              <w:rPr>
                <w:rFonts w:ascii="Times New Roman" w:eastAsia="Arial" w:hAnsi="Times New Roman" w:cs="Times New Roman"/>
                <w:color w:val="000000"/>
              </w:rPr>
              <w:t>7</w:t>
            </w:r>
            <w:r w:rsidRPr="00916FC9">
              <w:rPr>
                <w:rFonts w:ascii="Times New Roman" w:eastAsia="Arial" w:hAnsi="Times New Roman" w:cs="Times New Roman"/>
                <w:color w:val="000000"/>
              </w:rPr>
              <w:t xml:space="preserve"> (7.6)</w:t>
            </w:r>
          </w:p>
        </w:tc>
        <w:tc>
          <w:tcPr>
            <w:tcW w:w="182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D577744" w14:textId="581EF65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2</w:t>
            </w:r>
            <w:r w:rsidR="00426E2A">
              <w:rPr>
                <w:rFonts w:ascii="Times New Roman" w:eastAsia="Arial" w:hAnsi="Times New Roman" w:cs="Times New Roman"/>
                <w:color w:val="000000"/>
              </w:rPr>
              <w:t>6.7</w:t>
            </w:r>
            <w:r w:rsidRPr="00916FC9">
              <w:rPr>
                <w:rFonts w:ascii="Times New Roman" w:eastAsia="Arial" w:hAnsi="Times New Roman" w:cs="Times New Roman"/>
                <w:color w:val="000000"/>
              </w:rPr>
              <w:t xml:space="preserve"> (17</w:t>
            </w:r>
            <w:r w:rsidR="00761A2D">
              <w:rPr>
                <w:rFonts w:ascii="Times New Roman" w:eastAsia="Arial" w:hAnsi="Times New Roman" w:cs="Times New Roman"/>
                <w:color w:val="000000"/>
              </w:rPr>
              <w:t>.</w:t>
            </w:r>
            <w:r w:rsidR="00426E2A">
              <w:rPr>
                <w:rFonts w:ascii="Times New Roman" w:eastAsia="Arial" w:hAnsi="Times New Roman" w:cs="Times New Roman"/>
                <w:color w:val="000000"/>
              </w:rPr>
              <w:t>4</w:t>
            </w:r>
            <w:r w:rsidRPr="00916FC9">
              <w:rPr>
                <w:rFonts w:ascii="Times New Roman" w:eastAsia="Arial" w:hAnsi="Times New Roman" w:cs="Times New Roman"/>
                <w:color w:val="000000"/>
              </w:rPr>
              <w:t>)</w:t>
            </w:r>
          </w:p>
        </w:tc>
      </w:tr>
      <w:tr w:rsidR="00916FC9" w:rsidRPr="00916FC9" w14:paraId="6558D2E3" w14:textId="77777777" w:rsidTr="00552363">
        <w:trPr>
          <w:jc w:val="center"/>
        </w:trPr>
        <w:tc>
          <w:tcPr>
            <w:tcW w:w="9352" w:type="dxa"/>
            <w:gridSpan w:val="5"/>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5FEEC06C" w14:textId="107435F1" w:rsidR="00916FC9" w:rsidRPr="00916FC9" w:rsidRDefault="004F7634" w:rsidP="00916FC9">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sidRPr="00070BCA">
              <w:rPr>
                <w:rFonts w:ascii="Times New Roman" w:hAnsi="Times New Roman" w:cs="Times New Roman"/>
              </w:rPr>
              <w:t>Multi-Ethnic Study of Atherosclerosis</w:t>
            </w:r>
            <w:r>
              <w:rPr>
                <w:rFonts w:ascii="Times New Roman" w:hAnsi="Times New Roman" w:cs="Times New Roman"/>
              </w:rPr>
              <w:t xml:space="preserve"> (validation)</w:t>
            </w:r>
          </w:p>
        </w:tc>
      </w:tr>
      <w:tr w:rsidR="00916FC9" w:rsidRPr="00916FC9" w14:paraId="4B612F27" w14:textId="77777777" w:rsidTr="00D57E6D">
        <w:trPr>
          <w:jc w:val="center"/>
        </w:trPr>
        <w:tc>
          <w:tcPr>
            <w:tcW w:w="16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B9F3EA3"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916FC9">
              <w:rPr>
                <w:rFonts w:ascii="Times New Roman" w:eastAsia="Arial" w:hAnsi="Times New Roman" w:cs="Times New Roman"/>
                <w:color w:val="000000"/>
              </w:rPr>
              <w:t>Lifestyle</w:t>
            </w:r>
          </w:p>
        </w:tc>
        <w:tc>
          <w:tcPr>
            <w:tcW w:w="17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32A378"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2,035 (97%)</w:t>
            </w:r>
          </w:p>
        </w:tc>
        <w:tc>
          <w:tcPr>
            <w:tcW w:w="238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B60B88"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6.5 (5.2)</w:t>
            </w:r>
          </w:p>
        </w:tc>
        <w:tc>
          <w:tcPr>
            <w:tcW w:w="18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E5518C" w14:textId="79338854"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14 (9.7)</w:t>
            </w:r>
          </w:p>
        </w:tc>
        <w:tc>
          <w:tcPr>
            <w:tcW w:w="182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E764C7C" w14:textId="12502B16"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15 (15)</w:t>
            </w:r>
          </w:p>
        </w:tc>
      </w:tr>
      <w:tr w:rsidR="00916FC9" w:rsidRPr="00916FC9" w14:paraId="68B61613" w14:textId="77777777" w:rsidTr="00D57E6D">
        <w:trPr>
          <w:jc w:val="center"/>
        </w:trPr>
        <w:tc>
          <w:tcPr>
            <w:tcW w:w="161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5AB99E" w14:textId="77777777" w:rsidR="00916FC9" w:rsidRPr="00916FC9" w:rsidRDefault="00916FC9" w:rsidP="00916FC9">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916FC9">
              <w:rPr>
                <w:rFonts w:ascii="Times New Roman" w:eastAsia="Arial" w:hAnsi="Times New Roman" w:cs="Times New Roman"/>
                <w:color w:val="000000"/>
              </w:rPr>
              <w:t>Metformin</w:t>
            </w:r>
          </w:p>
        </w:tc>
        <w:tc>
          <w:tcPr>
            <w:tcW w:w="171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58FC30F" w14:textId="0BAF7A42"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69 (3%)</w:t>
            </w:r>
          </w:p>
        </w:tc>
        <w:tc>
          <w:tcPr>
            <w:tcW w:w="238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3AD610" w14:textId="79C10217"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commentRangeStart w:id="326"/>
            <w:r w:rsidRPr="00916FC9">
              <w:rPr>
                <w:rFonts w:ascii="Times New Roman" w:eastAsia="Arial" w:hAnsi="Times New Roman" w:cs="Times New Roman"/>
                <w:color w:val="000000"/>
              </w:rPr>
              <w:t>16 (11)</w:t>
            </w:r>
          </w:p>
        </w:tc>
        <w:tc>
          <w:tcPr>
            <w:tcW w:w="1821"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3305D1" w14:textId="2952C919"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13 (9)</w:t>
            </w:r>
          </w:p>
        </w:tc>
        <w:tc>
          <w:tcPr>
            <w:tcW w:w="182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73133E" w14:textId="189C0A3E" w:rsidR="00916FC9" w:rsidRPr="00916FC9" w:rsidRDefault="00916FC9" w:rsidP="00916FC9">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916FC9">
              <w:rPr>
                <w:rFonts w:ascii="Times New Roman" w:eastAsia="Arial" w:hAnsi="Times New Roman" w:cs="Times New Roman"/>
                <w:color w:val="000000"/>
              </w:rPr>
              <w:t>23 (20)</w:t>
            </w:r>
            <w:commentRangeEnd w:id="326"/>
            <w:r w:rsidR="006D17C0">
              <w:rPr>
                <w:rStyle w:val="CommentReference"/>
              </w:rPr>
              <w:commentReference w:id="326"/>
            </w:r>
          </w:p>
        </w:tc>
      </w:tr>
      <w:tr w:rsidR="004F7634" w:rsidRPr="00916FC9" w14:paraId="68B1C88F" w14:textId="77777777" w:rsidTr="00D57E6D">
        <w:trPr>
          <w:jc w:val="center"/>
        </w:trPr>
        <w:tc>
          <w:tcPr>
            <w:tcW w:w="9352" w:type="dxa"/>
            <w:gridSpan w:val="5"/>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9010F38" w14:textId="41E17D8E" w:rsidR="004F7634" w:rsidRPr="00916FC9" w:rsidRDefault="004F7634" w:rsidP="004F7634">
            <w:pPr>
              <w:pBdr>
                <w:top w:val="none" w:sz="0" w:space="0" w:color="000000"/>
                <w:left w:val="none" w:sz="0" w:space="0" w:color="000000"/>
                <w:bottom w:val="none" w:sz="0" w:space="0" w:color="000000"/>
                <w:right w:val="none" w:sz="0" w:space="0" w:color="000000"/>
              </w:pBdr>
              <w:ind w:left="100" w:right="100"/>
              <w:contextualSpacing/>
              <w:rPr>
                <w:rFonts w:ascii="Times New Roman" w:eastAsia="Arial" w:hAnsi="Times New Roman" w:cs="Times New Roman"/>
                <w:color w:val="000000"/>
              </w:rPr>
            </w:pPr>
            <w:r>
              <w:rPr>
                <w:rFonts w:ascii="Times New Roman" w:eastAsia="Arial" w:hAnsi="Times New Roman" w:cs="Times New Roman"/>
                <w:color w:val="000000"/>
              </w:rPr>
              <w:t>*</w:t>
            </w:r>
            <w:r w:rsidRPr="004F7634">
              <w:rPr>
                <w:rFonts w:ascii="Times New Roman" w:eastAsia="Arial" w:hAnsi="Times New Roman" w:cs="Times New Roman"/>
                <w:color w:val="000000"/>
              </w:rPr>
              <w:t xml:space="preserve">Optimal intervention for an individual is the intervention arm with the lowest 3-year predicted risk for </w:t>
            </w:r>
            <w:r>
              <w:rPr>
                <w:rFonts w:ascii="Times New Roman" w:eastAsia="Arial" w:hAnsi="Times New Roman" w:cs="Times New Roman"/>
                <w:color w:val="000000"/>
              </w:rPr>
              <w:t>diabetes</w:t>
            </w:r>
            <w:r w:rsidRPr="004F7634">
              <w:rPr>
                <w:rFonts w:ascii="Times New Roman" w:eastAsia="Arial" w:hAnsi="Times New Roman" w:cs="Times New Roman"/>
                <w:color w:val="000000"/>
              </w:rPr>
              <w:t xml:space="preserve"> for each respective individual in the DPP. Placebo is never the optimal intervention to prevent </w:t>
            </w:r>
            <w:r>
              <w:rPr>
                <w:rFonts w:ascii="Times New Roman" w:eastAsia="Arial" w:hAnsi="Times New Roman" w:cs="Times New Roman"/>
                <w:color w:val="000000"/>
              </w:rPr>
              <w:t>diabetes</w:t>
            </w:r>
            <w:r w:rsidRPr="004F7634">
              <w:rPr>
                <w:rFonts w:ascii="Times New Roman" w:eastAsia="Arial" w:hAnsi="Times New Roman" w:cs="Times New Roman"/>
                <w:color w:val="000000"/>
              </w:rPr>
              <w:t xml:space="preserve"> for any individual.</w:t>
            </w:r>
          </w:p>
        </w:tc>
      </w:tr>
    </w:tbl>
    <w:p w14:paraId="5890E494" w14:textId="2C79CDF7" w:rsidR="00916FC9" w:rsidRPr="00916FC9" w:rsidRDefault="00916FC9" w:rsidP="00916FC9">
      <w:pPr>
        <w:contextualSpacing/>
        <w:rPr>
          <w:rFonts w:ascii="Times New Roman" w:hAnsi="Times New Roman" w:cs="Times New Roman"/>
          <w:b/>
          <w:bCs/>
        </w:rPr>
      </w:pPr>
    </w:p>
    <w:p w14:paraId="4C62886A" w14:textId="77777777" w:rsidR="00916FC9" w:rsidRPr="00916FC9" w:rsidRDefault="00916FC9">
      <w:pPr>
        <w:rPr>
          <w:rFonts w:ascii="Times New Roman" w:hAnsi="Times New Roman" w:cs="Times New Roman"/>
          <w:b/>
          <w:bCs/>
        </w:rPr>
      </w:pPr>
      <w:r w:rsidRPr="00916FC9">
        <w:rPr>
          <w:rFonts w:ascii="Times New Roman" w:hAnsi="Times New Roman" w:cs="Times New Roman"/>
          <w:b/>
          <w:bCs/>
        </w:rPr>
        <w:br w:type="page"/>
      </w:r>
    </w:p>
    <w:p w14:paraId="24391476" w14:textId="5D163FC3" w:rsidR="00A409A7" w:rsidRDefault="00F1745B">
      <w:pPr>
        <w:rPr>
          <w:rFonts w:ascii="Times New Roman" w:hAnsi="Times New Roman" w:cs="Times New Roman"/>
        </w:rPr>
      </w:pPr>
      <w:r>
        <w:rPr>
          <w:rFonts w:ascii="Times New Roman" w:hAnsi="Times New Roman" w:cs="Times New Roman"/>
          <w:b/>
          <w:bCs/>
        </w:rPr>
        <w:lastRenderedPageBreak/>
        <w:t>Figure 1.</w:t>
      </w:r>
      <w:r w:rsidR="00A409A7">
        <w:rPr>
          <w:rFonts w:ascii="Times New Roman" w:hAnsi="Times New Roman" w:cs="Times New Roman"/>
          <w:b/>
          <w:bCs/>
        </w:rPr>
        <w:t xml:space="preserve"> </w:t>
      </w:r>
      <w:r w:rsidR="00A409A7" w:rsidRPr="00A409A7">
        <w:rPr>
          <w:rFonts w:ascii="Times New Roman" w:hAnsi="Times New Roman" w:cs="Times New Roman"/>
        </w:rPr>
        <w:t xml:space="preserve">Calibration </w:t>
      </w:r>
      <w:r w:rsidR="00FB4675">
        <w:rPr>
          <w:rFonts w:ascii="Times New Roman" w:hAnsi="Times New Roman" w:cs="Times New Roman"/>
        </w:rPr>
        <w:t xml:space="preserve">with histogram </w:t>
      </w:r>
      <w:r w:rsidR="00A409A7" w:rsidRPr="00A409A7">
        <w:rPr>
          <w:rFonts w:ascii="Times New Roman" w:hAnsi="Times New Roman" w:cs="Times New Roman"/>
        </w:rPr>
        <w:t xml:space="preserve">of the </w:t>
      </w:r>
      <w:r w:rsidR="00916FC9">
        <w:rPr>
          <w:rFonts w:ascii="Times New Roman" w:hAnsi="Times New Roman" w:cs="Times New Roman"/>
          <w:szCs w:val="22"/>
        </w:rPr>
        <w:t>individualized intervention effect</w:t>
      </w:r>
      <w:r w:rsidR="00916FC9" w:rsidRPr="00070BCA">
        <w:rPr>
          <w:rFonts w:ascii="Times New Roman" w:hAnsi="Times New Roman" w:cs="Times New Roman"/>
        </w:rPr>
        <w:t xml:space="preserve"> </w:t>
      </w:r>
      <w:r w:rsidR="00916FC9">
        <w:rPr>
          <w:rFonts w:ascii="Times New Roman" w:hAnsi="Times New Roman" w:cs="Times New Roman"/>
        </w:rPr>
        <w:t xml:space="preserve">risk prediction </w:t>
      </w:r>
      <w:r w:rsidR="00A409A7" w:rsidRPr="00A409A7">
        <w:rPr>
          <w:rFonts w:ascii="Times New Roman" w:hAnsi="Times New Roman" w:cs="Times New Roman"/>
        </w:rPr>
        <w:t xml:space="preserve">model in </w:t>
      </w:r>
      <w:r w:rsidR="000B134D">
        <w:rPr>
          <w:rFonts w:ascii="Times New Roman" w:hAnsi="Times New Roman" w:cs="Times New Roman"/>
        </w:rPr>
        <w:t xml:space="preserve">the </w:t>
      </w:r>
      <w:r w:rsidR="00A409A7" w:rsidRPr="00A409A7">
        <w:rPr>
          <w:rFonts w:ascii="Times New Roman" w:hAnsi="Times New Roman" w:cs="Times New Roman"/>
        </w:rPr>
        <w:t>Diabetes Prevention Program (derivation</w:t>
      </w:r>
      <w:r w:rsidR="00A409A7">
        <w:rPr>
          <w:rFonts w:ascii="Times New Roman" w:hAnsi="Times New Roman" w:cs="Times New Roman"/>
        </w:rPr>
        <w:t>, left pane</w:t>
      </w:r>
      <w:r w:rsidR="00A409A7" w:rsidRPr="00A409A7">
        <w:rPr>
          <w:rFonts w:ascii="Times New Roman" w:hAnsi="Times New Roman" w:cs="Times New Roman"/>
        </w:rPr>
        <w:t>) and Multi-Ethnic Study of Atherosclerosis (validation</w:t>
      </w:r>
      <w:r w:rsidR="00A409A7">
        <w:rPr>
          <w:rFonts w:ascii="Times New Roman" w:hAnsi="Times New Roman" w:cs="Times New Roman"/>
        </w:rPr>
        <w:t xml:space="preserve">, </w:t>
      </w:r>
      <w:r w:rsidR="0022667B">
        <w:rPr>
          <w:rFonts w:ascii="Times New Roman" w:hAnsi="Times New Roman" w:cs="Times New Roman"/>
        </w:rPr>
        <w:t>right pane</w:t>
      </w:r>
      <w:r w:rsidR="00A409A7" w:rsidRPr="00A409A7">
        <w:rPr>
          <w:rFonts w:ascii="Times New Roman" w:hAnsi="Times New Roman" w:cs="Times New Roman"/>
        </w:rPr>
        <w:t>).</w:t>
      </w:r>
    </w:p>
    <w:p w14:paraId="21DED29D" w14:textId="77777777" w:rsidR="00A409A7" w:rsidRDefault="00A409A7">
      <w:pPr>
        <w:rPr>
          <w:rFonts w:ascii="Times New Roman" w:hAnsi="Times New Roman" w:cs="Times New Roman"/>
          <w:b/>
          <w:bCs/>
        </w:rPr>
      </w:pPr>
    </w:p>
    <w:p w14:paraId="74EE0EF7" w14:textId="3CD2AF43" w:rsidR="00081B0C" w:rsidRDefault="00A409A7">
      <w:pPr>
        <w:rPr>
          <w:rFonts w:ascii="Times New Roman" w:hAnsi="Times New Roman" w:cs="Times New Roman"/>
          <w:b/>
          <w:bCs/>
        </w:rPr>
      </w:pPr>
      <w:r>
        <w:rPr>
          <w:noProof/>
        </w:rPr>
        <w:drawing>
          <wp:inline distT="0" distB="0" distL="0" distR="0" wp14:anchorId="799A603F" wp14:editId="6BA794CF">
            <wp:extent cx="5943070" cy="30607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rotWithShape="1">
                    <a:blip r:embed="rId14" cstate="print"/>
                    <a:srcRect t="5582"/>
                    <a:stretch/>
                  </pic:blipFill>
                  <pic:spPr bwMode="auto">
                    <a:xfrm>
                      <a:off x="0" y="0"/>
                      <a:ext cx="5943600" cy="3060973"/>
                    </a:xfrm>
                    <a:prstGeom prst="rect">
                      <a:avLst/>
                    </a:prstGeom>
                    <a:noFill/>
                    <a:ln>
                      <a:noFill/>
                    </a:ln>
                    <a:extLst>
                      <a:ext uri="{53640926-AAD7-44D8-BBD7-CCE9431645EC}">
                        <a14:shadowObscured xmlns:a14="http://schemas.microsoft.com/office/drawing/2010/main"/>
                      </a:ext>
                    </a:extLst>
                  </pic:spPr>
                </pic:pic>
              </a:graphicData>
            </a:graphic>
          </wp:inline>
        </w:drawing>
      </w:r>
      <w:r w:rsidR="00081B0C">
        <w:rPr>
          <w:rFonts w:ascii="Times New Roman" w:hAnsi="Times New Roman" w:cs="Times New Roman"/>
          <w:b/>
          <w:bCs/>
        </w:rPr>
        <w:br w:type="page"/>
      </w:r>
    </w:p>
    <w:p w14:paraId="7AE0F9A6" w14:textId="5A97C973" w:rsidR="00081B0C" w:rsidRPr="00D43EE7" w:rsidRDefault="00081B0C" w:rsidP="00D13D73">
      <w:pPr>
        <w:rPr>
          <w:rFonts w:ascii="Times New Roman" w:hAnsi="Times New Roman" w:cs="Times New Roman"/>
        </w:rPr>
      </w:pPr>
      <w:r>
        <w:rPr>
          <w:rFonts w:ascii="Times New Roman" w:hAnsi="Times New Roman" w:cs="Times New Roman"/>
          <w:b/>
          <w:bCs/>
        </w:rPr>
        <w:lastRenderedPageBreak/>
        <w:t>Supplemental Materials</w:t>
      </w:r>
      <w:r w:rsidR="00D13D73">
        <w:rPr>
          <w:rFonts w:ascii="Times New Roman" w:hAnsi="Times New Roman" w:cs="Times New Roman"/>
          <w:b/>
          <w:bCs/>
        </w:rPr>
        <w:t xml:space="preserve"> - </w:t>
      </w:r>
      <w:r>
        <w:rPr>
          <w:rFonts w:ascii="Times New Roman" w:hAnsi="Times New Roman" w:cs="Times New Roman"/>
        </w:rPr>
        <w:t>P</w:t>
      </w:r>
      <w:r w:rsidRPr="00D43EE7">
        <w:rPr>
          <w:rFonts w:ascii="Times New Roman" w:hAnsi="Times New Roman" w:cs="Times New Roman"/>
        </w:rPr>
        <w:t>reventive interventions and type 2 diabetes risk prediction</w:t>
      </w:r>
    </w:p>
    <w:p w14:paraId="23D63F2E" w14:textId="77777777" w:rsidR="00081B0C" w:rsidRPr="00D43EE7" w:rsidRDefault="00081B0C" w:rsidP="00081B0C">
      <w:pPr>
        <w:jc w:val="both"/>
        <w:rPr>
          <w:rFonts w:ascii="Times New Roman" w:hAnsi="Times New Roman" w:cs="Times New Roman"/>
          <w:color w:val="000000" w:themeColor="text1"/>
        </w:rPr>
      </w:pPr>
    </w:p>
    <w:p w14:paraId="25C1849B" w14:textId="0A634071" w:rsidR="00081B0C" w:rsidRPr="00D43EE7" w:rsidRDefault="00081B0C" w:rsidP="00081B0C">
      <w:pPr>
        <w:jc w:val="both"/>
        <w:rPr>
          <w:rFonts w:ascii="Times New Roman" w:hAnsi="Times New Roman" w:cs="Times New Roman"/>
          <w:color w:val="000000" w:themeColor="text1"/>
        </w:rPr>
      </w:pPr>
      <w:r w:rsidRPr="00D43EE7">
        <w:rPr>
          <w:rFonts w:ascii="Times New Roman" w:hAnsi="Times New Roman" w:cs="Times New Roman"/>
          <w:color w:val="000000" w:themeColor="text1"/>
        </w:rPr>
        <w:t>Byron Jaeger, Ramon Casanova, Yitbarek Demesie, Jeanette Stafford, Brian Wells, Michael P. Bancks</w:t>
      </w:r>
      <w:r w:rsidR="00913ECE">
        <w:rPr>
          <w:rFonts w:ascii="Times New Roman" w:hAnsi="Times New Roman" w:cs="Times New Roman"/>
          <w:color w:val="000000" w:themeColor="text1"/>
        </w:rPr>
        <w:t xml:space="preserve">, </w:t>
      </w:r>
      <w:r w:rsidRPr="00D43EE7">
        <w:rPr>
          <w:rFonts w:ascii="Times New Roman" w:hAnsi="Times New Roman" w:cs="Times New Roman"/>
          <w:color w:val="000000" w:themeColor="text1"/>
        </w:rPr>
        <w:t>Wake Forest University School of Medicine</w:t>
      </w:r>
    </w:p>
    <w:p w14:paraId="414122CD" w14:textId="77777777" w:rsidR="00081B0C" w:rsidRDefault="00081B0C" w:rsidP="00E71BA6">
      <w:pPr>
        <w:rPr>
          <w:rFonts w:ascii="Times New Roman" w:hAnsi="Times New Roman" w:cs="Times New Roman"/>
          <w:b/>
          <w:bCs/>
        </w:rPr>
      </w:pPr>
    </w:p>
    <w:p w14:paraId="1CBDC424" w14:textId="0207918C" w:rsidR="00081B0C" w:rsidRDefault="00081B0C" w:rsidP="00E71BA6">
      <w:pPr>
        <w:rPr>
          <w:rFonts w:ascii="Times New Roman" w:hAnsi="Times New Roman" w:cs="Times New Roman"/>
          <w:b/>
          <w:bCs/>
        </w:rPr>
      </w:pPr>
      <w:r>
        <w:rPr>
          <w:rFonts w:ascii="Times New Roman" w:hAnsi="Times New Roman" w:cs="Times New Roman"/>
          <w:b/>
          <w:bCs/>
        </w:rPr>
        <w:t>Supplemental Table 1</w:t>
      </w:r>
      <w:r w:rsidR="0030141C">
        <w:rPr>
          <w:rFonts w:ascii="Times New Roman" w:hAnsi="Times New Roman" w:cs="Times New Roman"/>
          <w:b/>
          <w:bCs/>
        </w:rPr>
        <w:t xml:space="preserve">. </w:t>
      </w:r>
      <w:r w:rsidR="00CB321B" w:rsidRPr="00CB321B">
        <w:rPr>
          <w:rFonts w:ascii="Times New Roman" w:hAnsi="Times New Roman" w:cs="Times New Roman"/>
        </w:rPr>
        <w:t>Descriptive table of Diabetes Prevention Program and Multi-Ethnic Study of Atherosclerosis participants excluded from the current analysis</w:t>
      </w:r>
      <w:r w:rsidR="006644CC">
        <w:rPr>
          <w:rFonts w:ascii="Times New Roman" w:hAnsi="Times New Roman" w:cs="Times New Roman"/>
        </w:rPr>
        <w:t>.</w:t>
      </w:r>
    </w:p>
    <w:p w14:paraId="38260183" w14:textId="77777777" w:rsidR="0030141C" w:rsidRDefault="0030141C" w:rsidP="00E71BA6">
      <w:pPr>
        <w:rPr>
          <w:rFonts w:ascii="Times New Roman" w:hAnsi="Times New Roman" w:cs="Times New Roman"/>
          <w:b/>
          <w:bCs/>
        </w:rPr>
      </w:pPr>
    </w:p>
    <w:p w14:paraId="79AF43F1" w14:textId="1C35725D" w:rsidR="0030141C" w:rsidRPr="00D43EE7" w:rsidRDefault="0030141C" w:rsidP="0030141C">
      <w:pPr>
        <w:rPr>
          <w:rFonts w:ascii="Times New Roman" w:hAnsi="Times New Roman" w:cs="Times New Roman"/>
          <w:b/>
          <w:bCs/>
        </w:rPr>
      </w:pPr>
      <w:r>
        <w:rPr>
          <w:rFonts w:ascii="Times New Roman" w:hAnsi="Times New Roman" w:cs="Times New Roman"/>
          <w:b/>
          <w:bCs/>
        </w:rPr>
        <w:t xml:space="preserve">Supplemental Table 2. </w:t>
      </w:r>
      <w:r w:rsidR="00070BCA" w:rsidRPr="00070BCA">
        <w:rPr>
          <w:rFonts w:ascii="Times New Roman" w:hAnsi="Times New Roman" w:cs="Times New Roman"/>
        </w:rPr>
        <w:t>Model performance and fairness statistics overall for the individualized intervention effect and standard risk prediction models in the Diabetes Prevention Program and Multi-Ethnic Study of Atherosclerosis.</w:t>
      </w:r>
    </w:p>
    <w:p w14:paraId="27C6336A" w14:textId="77777777" w:rsidR="0030141C" w:rsidRDefault="0030141C" w:rsidP="00E71BA6">
      <w:pPr>
        <w:rPr>
          <w:rFonts w:ascii="Times New Roman" w:hAnsi="Times New Roman" w:cs="Times New Roman"/>
          <w:b/>
          <w:bCs/>
        </w:rPr>
      </w:pPr>
    </w:p>
    <w:p w14:paraId="6BFA55B3" w14:textId="0D9A4F29" w:rsidR="0030141C" w:rsidRPr="00D43EE7" w:rsidRDefault="0030141C" w:rsidP="0030141C">
      <w:pPr>
        <w:rPr>
          <w:rFonts w:ascii="Times New Roman" w:hAnsi="Times New Roman" w:cs="Times New Roman"/>
          <w:b/>
          <w:bCs/>
        </w:rPr>
      </w:pPr>
      <w:r>
        <w:rPr>
          <w:rFonts w:ascii="Times New Roman" w:hAnsi="Times New Roman" w:cs="Times New Roman"/>
          <w:b/>
          <w:bCs/>
        </w:rPr>
        <w:t xml:space="preserve">Supplemental Table 3. </w:t>
      </w:r>
      <w:r w:rsidR="00070BCA" w:rsidRPr="00070BCA">
        <w:rPr>
          <w:rFonts w:ascii="Times New Roman" w:hAnsi="Times New Roman" w:cs="Times New Roman"/>
        </w:rPr>
        <w:t xml:space="preserve">Reclassification matrix overall comparing </w:t>
      </w:r>
      <w:r w:rsidR="000B134D">
        <w:rPr>
          <w:rFonts w:ascii="Times New Roman" w:hAnsi="Times New Roman" w:cs="Times New Roman"/>
        </w:rPr>
        <w:t xml:space="preserve">the </w:t>
      </w:r>
      <w:r w:rsidR="000B134D">
        <w:rPr>
          <w:rFonts w:ascii="Times New Roman" w:hAnsi="Times New Roman" w:cs="Times New Roman"/>
          <w:szCs w:val="22"/>
        </w:rPr>
        <w:t>individualized intervention effect</w:t>
      </w:r>
      <w:r w:rsidR="00070BCA" w:rsidRPr="00070BCA">
        <w:rPr>
          <w:rFonts w:ascii="Times New Roman" w:hAnsi="Times New Roman" w:cs="Times New Roman"/>
        </w:rPr>
        <w:t xml:space="preserve"> versus standard risk </w:t>
      </w:r>
      <w:r w:rsidR="000B134D">
        <w:rPr>
          <w:rFonts w:ascii="Times New Roman" w:hAnsi="Times New Roman" w:cs="Times New Roman"/>
        </w:rPr>
        <w:t xml:space="preserve">prediction model </w:t>
      </w:r>
      <w:r w:rsidR="00070BCA" w:rsidRPr="00070BCA">
        <w:rPr>
          <w:rFonts w:ascii="Times New Roman" w:hAnsi="Times New Roman" w:cs="Times New Roman"/>
        </w:rPr>
        <w:t>classification according to sample, the Diabetes Prevention Program (internal) and the Multi-Ethnic Study of Atherosclerosis (external)</w:t>
      </w:r>
      <w:r w:rsidR="00070BCA">
        <w:rPr>
          <w:rFonts w:ascii="Times New Roman" w:hAnsi="Times New Roman" w:cs="Times New Roman"/>
        </w:rPr>
        <w:t>.</w:t>
      </w:r>
    </w:p>
    <w:p w14:paraId="33C37207" w14:textId="77777777" w:rsidR="0030141C" w:rsidRDefault="0030141C" w:rsidP="00E71BA6">
      <w:pPr>
        <w:rPr>
          <w:rFonts w:ascii="Times New Roman" w:hAnsi="Times New Roman" w:cs="Times New Roman"/>
          <w:b/>
          <w:bCs/>
        </w:rPr>
      </w:pPr>
    </w:p>
    <w:p w14:paraId="1D326237" w14:textId="0BBAD613" w:rsidR="009D157A" w:rsidRPr="00070BCA" w:rsidRDefault="0030141C" w:rsidP="0030141C">
      <w:pPr>
        <w:rPr>
          <w:rFonts w:ascii="Times New Roman" w:hAnsi="Times New Roman" w:cs="Times New Roman"/>
        </w:rPr>
      </w:pPr>
      <w:r>
        <w:rPr>
          <w:rFonts w:ascii="Times New Roman" w:hAnsi="Times New Roman" w:cs="Times New Roman"/>
          <w:b/>
          <w:bCs/>
        </w:rPr>
        <w:t>Supplemental Table 4.</w:t>
      </w:r>
      <w:r w:rsidR="00070BCA">
        <w:rPr>
          <w:rFonts w:ascii="Times New Roman" w:hAnsi="Times New Roman" w:cs="Times New Roman"/>
          <w:b/>
          <w:bCs/>
        </w:rPr>
        <w:t xml:space="preserve"> </w:t>
      </w:r>
      <w:r w:rsidR="00070BCA" w:rsidRPr="00070BCA">
        <w:rPr>
          <w:rFonts w:ascii="Times New Roman" w:hAnsi="Times New Roman" w:cs="Times New Roman"/>
        </w:rPr>
        <w:t xml:space="preserve">Reclassification matrix comparing </w:t>
      </w:r>
      <w:r w:rsidR="000B134D">
        <w:rPr>
          <w:rFonts w:ascii="Times New Roman" w:hAnsi="Times New Roman" w:cs="Times New Roman"/>
          <w:szCs w:val="22"/>
        </w:rPr>
        <w:t>individualized intervention effect</w:t>
      </w:r>
      <w:r w:rsidR="000B134D" w:rsidRPr="00070BCA">
        <w:rPr>
          <w:rFonts w:ascii="Times New Roman" w:hAnsi="Times New Roman" w:cs="Times New Roman"/>
        </w:rPr>
        <w:t xml:space="preserve"> versus standard risk </w:t>
      </w:r>
      <w:r w:rsidR="000B134D">
        <w:rPr>
          <w:rFonts w:ascii="Times New Roman" w:hAnsi="Times New Roman" w:cs="Times New Roman"/>
        </w:rPr>
        <w:t xml:space="preserve">prediction model </w:t>
      </w:r>
      <w:r w:rsidR="000B134D" w:rsidRPr="00070BCA">
        <w:rPr>
          <w:rFonts w:ascii="Times New Roman" w:hAnsi="Times New Roman" w:cs="Times New Roman"/>
        </w:rPr>
        <w:t xml:space="preserve">classification </w:t>
      </w:r>
      <w:r w:rsidR="00070BCA" w:rsidRPr="00070BCA">
        <w:rPr>
          <w:rFonts w:ascii="Times New Roman" w:hAnsi="Times New Roman" w:cs="Times New Roman"/>
        </w:rPr>
        <w:t>according to sex in the Diabetes Prevention Program (internal) and the Multi-Ethnic Study of Atherosclerosis (external) combined.</w:t>
      </w:r>
    </w:p>
    <w:p w14:paraId="4CA7BF4F" w14:textId="77777777" w:rsidR="009D157A" w:rsidRDefault="009D157A" w:rsidP="0030141C">
      <w:pPr>
        <w:rPr>
          <w:rFonts w:ascii="Times New Roman" w:hAnsi="Times New Roman" w:cs="Times New Roman"/>
          <w:b/>
          <w:bCs/>
        </w:rPr>
      </w:pPr>
    </w:p>
    <w:p w14:paraId="43D07BDB" w14:textId="256EA773" w:rsidR="0030141C" w:rsidRPr="00D43EE7" w:rsidRDefault="009D157A" w:rsidP="0030141C">
      <w:pPr>
        <w:rPr>
          <w:rFonts w:ascii="Times New Roman" w:hAnsi="Times New Roman" w:cs="Times New Roman"/>
          <w:b/>
          <w:bCs/>
        </w:rPr>
      </w:pPr>
      <w:r>
        <w:rPr>
          <w:rFonts w:ascii="Times New Roman" w:hAnsi="Times New Roman" w:cs="Times New Roman"/>
          <w:b/>
          <w:bCs/>
        </w:rPr>
        <w:t>Supplemental Table 5.</w:t>
      </w:r>
      <w:r w:rsidR="0030141C">
        <w:rPr>
          <w:rFonts w:ascii="Times New Roman" w:hAnsi="Times New Roman" w:cs="Times New Roman"/>
          <w:b/>
          <w:bCs/>
        </w:rPr>
        <w:t xml:space="preserve"> </w:t>
      </w:r>
      <w:bookmarkStart w:id="327" w:name="_Hlk169096301"/>
      <w:r w:rsidR="00070BCA" w:rsidRPr="00070BCA">
        <w:rPr>
          <w:rFonts w:ascii="Times New Roman" w:hAnsi="Times New Roman" w:cs="Times New Roman"/>
        </w:rPr>
        <w:t xml:space="preserve">Reclassification matrix comparing </w:t>
      </w:r>
      <w:r w:rsidR="008D7044">
        <w:rPr>
          <w:rFonts w:ascii="Times New Roman" w:hAnsi="Times New Roman" w:cs="Times New Roman"/>
          <w:szCs w:val="22"/>
        </w:rPr>
        <w:t>individualized intervention effect</w:t>
      </w:r>
      <w:r w:rsidR="008D7044" w:rsidRPr="00070BCA">
        <w:rPr>
          <w:rFonts w:ascii="Times New Roman" w:hAnsi="Times New Roman" w:cs="Times New Roman"/>
        </w:rPr>
        <w:t xml:space="preserve"> </w:t>
      </w:r>
      <w:r w:rsidR="00070BCA" w:rsidRPr="00070BCA">
        <w:rPr>
          <w:rFonts w:ascii="Times New Roman" w:hAnsi="Times New Roman" w:cs="Times New Roman"/>
        </w:rPr>
        <w:t xml:space="preserve">versus </w:t>
      </w:r>
      <w:r w:rsidR="008D7044" w:rsidRPr="00070BCA">
        <w:rPr>
          <w:rFonts w:ascii="Times New Roman" w:hAnsi="Times New Roman" w:cs="Times New Roman"/>
        </w:rPr>
        <w:t xml:space="preserve">standard risk </w:t>
      </w:r>
      <w:r w:rsidR="008D7044">
        <w:rPr>
          <w:rFonts w:ascii="Times New Roman" w:hAnsi="Times New Roman" w:cs="Times New Roman"/>
        </w:rPr>
        <w:t xml:space="preserve">prediction model </w:t>
      </w:r>
      <w:r w:rsidR="008D7044" w:rsidRPr="00070BCA">
        <w:rPr>
          <w:rFonts w:ascii="Times New Roman" w:hAnsi="Times New Roman" w:cs="Times New Roman"/>
        </w:rPr>
        <w:t xml:space="preserve">classification </w:t>
      </w:r>
      <w:r w:rsidR="00070BCA" w:rsidRPr="00070BCA">
        <w:rPr>
          <w:rFonts w:ascii="Times New Roman" w:hAnsi="Times New Roman" w:cs="Times New Roman"/>
        </w:rPr>
        <w:t>according to race/ethnicity in the Diabetes Prevention Program (internal) and the Multi-Ethnic Study of Atherosclerosis (external) combined.</w:t>
      </w:r>
      <w:bookmarkEnd w:id="327"/>
    </w:p>
    <w:p w14:paraId="635B6221" w14:textId="77777777" w:rsidR="0030141C" w:rsidRDefault="0030141C" w:rsidP="00E71BA6">
      <w:pPr>
        <w:rPr>
          <w:rFonts w:ascii="Times New Roman" w:hAnsi="Times New Roman" w:cs="Times New Roman"/>
          <w:b/>
          <w:bCs/>
        </w:rPr>
      </w:pPr>
    </w:p>
    <w:p w14:paraId="34734D2A" w14:textId="77777777" w:rsidR="00F470AF" w:rsidRDefault="000B134D">
      <w:pPr>
        <w:rPr>
          <w:rFonts w:ascii="Times New Roman" w:hAnsi="Times New Roman" w:cs="Times New Roman"/>
        </w:rPr>
      </w:pPr>
      <w:r>
        <w:rPr>
          <w:rFonts w:ascii="Times New Roman" w:hAnsi="Times New Roman" w:cs="Times New Roman"/>
          <w:b/>
          <w:bCs/>
        </w:rPr>
        <w:t xml:space="preserve">Supplemental Figure 1. </w:t>
      </w:r>
      <w:r w:rsidR="0087759C" w:rsidRPr="0087759C">
        <w:rPr>
          <w:rFonts w:ascii="Times New Roman" w:hAnsi="Times New Roman" w:cs="Times New Roman"/>
        </w:rPr>
        <w:t>Decision curve analysis of the individualized intervention effect and standard risk prediction model in the Diabetes Prevention Program (derivation, left pane) and Multi-Ethnic Study of Atherosclerosis (validation, right pane).</w:t>
      </w:r>
    </w:p>
    <w:p w14:paraId="0A0BB4F2" w14:textId="77777777" w:rsidR="00F470AF" w:rsidRDefault="00F470AF">
      <w:pPr>
        <w:rPr>
          <w:rFonts w:ascii="Times New Roman" w:hAnsi="Times New Roman" w:cs="Times New Roman"/>
        </w:rPr>
      </w:pPr>
    </w:p>
    <w:p w14:paraId="3F3CA221" w14:textId="77777777" w:rsidR="00B569F1" w:rsidRDefault="00B569F1" w:rsidP="00B569F1">
      <w:pPr>
        <w:rPr>
          <w:rFonts w:ascii="Times New Roman" w:hAnsi="Times New Roman" w:cs="Times New Roman"/>
        </w:rPr>
      </w:pPr>
      <w:r>
        <w:rPr>
          <w:rFonts w:ascii="Times New Roman" w:hAnsi="Times New Roman" w:cs="Times New Roman"/>
          <w:b/>
          <w:bCs/>
        </w:rPr>
        <w:t xml:space="preserve">Supplemental Figure 2. </w:t>
      </w:r>
      <w:r>
        <w:rPr>
          <w:rFonts w:ascii="Times New Roman" w:hAnsi="Times New Roman" w:cs="Times New Roman"/>
          <w:szCs w:val="22"/>
        </w:rPr>
        <w:t>Individualized intervention effect</w:t>
      </w:r>
      <w:r w:rsidRPr="00070BCA">
        <w:rPr>
          <w:rFonts w:ascii="Times New Roman" w:hAnsi="Times New Roman" w:cs="Times New Roman"/>
        </w:rPr>
        <w:t xml:space="preserve"> </w:t>
      </w:r>
      <w:r>
        <w:rPr>
          <w:rFonts w:ascii="Times New Roman" w:hAnsi="Times New Roman" w:cs="Times New Roman"/>
        </w:rPr>
        <w:t xml:space="preserve">3-year predicted risk for diabetes </w:t>
      </w:r>
      <w:r>
        <w:rPr>
          <w:rFonts w:ascii="Times New Roman" w:hAnsi="Times New Roman" w:cs="Times New Roman"/>
          <w:szCs w:val="22"/>
        </w:rPr>
        <w:t xml:space="preserve">if assigned to each of the interventions according to rank order (low to high) of predicted risk for placebo (top panel), metformin (middle panel), and intensive lifestyle intervention (bottom panel) </w:t>
      </w:r>
      <w:r w:rsidRPr="00A409A7">
        <w:rPr>
          <w:rFonts w:ascii="Times New Roman" w:hAnsi="Times New Roman" w:cs="Times New Roman"/>
        </w:rPr>
        <w:t xml:space="preserve">in </w:t>
      </w:r>
      <w:r>
        <w:rPr>
          <w:rFonts w:ascii="Times New Roman" w:hAnsi="Times New Roman" w:cs="Times New Roman"/>
        </w:rPr>
        <w:t xml:space="preserve">the </w:t>
      </w:r>
      <w:r w:rsidRPr="00A409A7">
        <w:rPr>
          <w:rFonts w:ascii="Times New Roman" w:hAnsi="Times New Roman" w:cs="Times New Roman"/>
        </w:rPr>
        <w:t>Diabetes Prevention Program</w:t>
      </w:r>
      <w:r>
        <w:rPr>
          <w:rFonts w:ascii="Times New Roman" w:hAnsi="Times New Roman" w:cs="Times New Roman"/>
        </w:rPr>
        <w:t>.</w:t>
      </w:r>
    </w:p>
    <w:p w14:paraId="3C9D3727" w14:textId="77777777" w:rsidR="009719D5" w:rsidRDefault="009719D5">
      <w:pPr>
        <w:rPr>
          <w:rFonts w:ascii="Times New Roman" w:hAnsi="Times New Roman" w:cs="Times New Roman"/>
        </w:rPr>
      </w:pPr>
    </w:p>
    <w:p w14:paraId="40D340BE" w14:textId="77777777" w:rsidR="00B569F1" w:rsidRDefault="00B569F1" w:rsidP="00B569F1">
      <w:pPr>
        <w:rPr>
          <w:rFonts w:ascii="Times New Roman" w:hAnsi="Times New Roman" w:cs="Times New Roman"/>
        </w:rPr>
      </w:pPr>
      <w:r>
        <w:rPr>
          <w:rFonts w:ascii="Times New Roman" w:hAnsi="Times New Roman" w:cs="Times New Roman"/>
          <w:b/>
          <w:bCs/>
        </w:rPr>
        <w:t xml:space="preserve">Supplemental Figure 3. </w:t>
      </w:r>
      <w:r>
        <w:rPr>
          <w:rFonts w:ascii="Times New Roman" w:hAnsi="Times New Roman" w:cs="Times New Roman"/>
        </w:rPr>
        <w:t>Median and interquartile range (25</w:t>
      </w:r>
      <w:r w:rsidRPr="00FF259C">
        <w:rPr>
          <w:rFonts w:ascii="Times New Roman" w:hAnsi="Times New Roman" w:cs="Times New Roman"/>
          <w:vertAlign w:val="superscript"/>
        </w:rPr>
        <w:t>th</w:t>
      </w:r>
      <w:r>
        <w:rPr>
          <w:rFonts w:ascii="Times New Roman" w:hAnsi="Times New Roman" w:cs="Times New Roman"/>
        </w:rPr>
        <w:t xml:space="preserve"> and 75</w:t>
      </w:r>
      <w:r w:rsidRPr="00FF259C">
        <w:rPr>
          <w:rFonts w:ascii="Times New Roman" w:hAnsi="Times New Roman" w:cs="Times New Roman"/>
          <w:vertAlign w:val="superscript"/>
        </w:rPr>
        <w:t>th</w:t>
      </w:r>
      <w:r>
        <w:rPr>
          <w:rFonts w:ascii="Times New Roman" w:hAnsi="Times New Roman" w:cs="Times New Roman"/>
        </w:rPr>
        <w:t xml:space="preserve"> percentile) for i</w:t>
      </w:r>
      <w:r w:rsidRPr="00FF259C">
        <w:rPr>
          <w:rFonts w:ascii="Times New Roman" w:hAnsi="Times New Roman" w:cs="Times New Roman"/>
        </w:rPr>
        <w:t>ndividualized intervention effect 3-year predicted risk for diabetes</w:t>
      </w:r>
      <w:r>
        <w:rPr>
          <w:rFonts w:ascii="Times New Roman" w:hAnsi="Times New Roman" w:cs="Times New Roman"/>
        </w:rPr>
        <w:t xml:space="preserve"> if </w:t>
      </w:r>
      <w:r>
        <w:rPr>
          <w:rFonts w:ascii="Times New Roman" w:hAnsi="Times New Roman" w:cs="Times New Roman"/>
          <w:szCs w:val="22"/>
        </w:rPr>
        <w:t xml:space="preserve">assigned to each of the interventions </w:t>
      </w:r>
      <w:r>
        <w:rPr>
          <w:rFonts w:ascii="Times New Roman" w:hAnsi="Times New Roman" w:cs="Times New Roman"/>
        </w:rPr>
        <w:t xml:space="preserve">according to race/ethnicity (left panel) and sex (right panel) </w:t>
      </w:r>
      <w:r w:rsidRPr="00A409A7">
        <w:rPr>
          <w:rFonts w:ascii="Times New Roman" w:hAnsi="Times New Roman" w:cs="Times New Roman"/>
        </w:rPr>
        <w:t xml:space="preserve">in </w:t>
      </w:r>
      <w:r>
        <w:rPr>
          <w:rFonts w:ascii="Times New Roman" w:hAnsi="Times New Roman" w:cs="Times New Roman"/>
        </w:rPr>
        <w:t xml:space="preserve">the </w:t>
      </w:r>
      <w:r w:rsidRPr="00A409A7">
        <w:rPr>
          <w:rFonts w:ascii="Times New Roman" w:hAnsi="Times New Roman" w:cs="Times New Roman"/>
        </w:rPr>
        <w:t>Diabetes Prevention Program</w:t>
      </w:r>
      <w:r>
        <w:rPr>
          <w:rFonts w:ascii="Times New Roman" w:hAnsi="Times New Roman" w:cs="Times New Roman"/>
        </w:rPr>
        <w:t>.</w:t>
      </w:r>
    </w:p>
    <w:p w14:paraId="67158D1B" w14:textId="77777777" w:rsidR="00B569F1" w:rsidRDefault="00B569F1">
      <w:pPr>
        <w:rPr>
          <w:rFonts w:ascii="Times New Roman" w:hAnsi="Times New Roman" w:cs="Times New Roman"/>
        </w:rPr>
      </w:pPr>
    </w:p>
    <w:p w14:paraId="77699750" w14:textId="333613AA" w:rsidR="0030141C" w:rsidRDefault="0030141C">
      <w:pPr>
        <w:rPr>
          <w:rFonts w:ascii="Times New Roman" w:hAnsi="Times New Roman" w:cs="Times New Roman"/>
          <w:b/>
          <w:bCs/>
        </w:rPr>
      </w:pPr>
      <w:r>
        <w:rPr>
          <w:rFonts w:ascii="Times New Roman" w:hAnsi="Times New Roman" w:cs="Times New Roman"/>
          <w:b/>
          <w:bCs/>
        </w:rPr>
        <w:br w:type="page"/>
      </w:r>
    </w:p>
    <w:p w14:paraId="5B0C70C6" w14:textId="776746E0" w:rsidR="0030141C" w:rsidRPr="0030141C" w:rsidRDefault="0030141C" w:rsidP="0030141C">
      <w:pPr>
        <w:rPr>
          <w:rFonts w:ascii="Times New Roman" w:hAnsi="Times New Roman" w:cs="Times New Roman"/>
        </w:rPr>
      </w:pPr>
      <w:r w:rsidRPr="0030141C">
        <w:rPr>
          <w:rFonts w:ascii="Times New Roman" w:hAnsi="Times New Roman" w:cs="Times New Roman"/>
          <w:b/>
          <w:bCs/>
        </w:rPr>
        <w:lastRenderedPageBreak/>
        <w:t xml:space="preserve">Supplemental Table 1. </w:t>
      </w:r>
      <w:r w:rsidRPr="0030141C">
        <w:rPr>
          <w:rFonts w:ascii="Times New Roman" w:hAnsi="Times New Roman" w:cs="Times New Roman"/>
        </w:rPr>
        <w:t>Descriptive table of Diabetes Prevention Program and Multi-Ethnic Study of Atherosclerosis participants excluded from the current analysis</w:t>
      </w:r>
      <w:r w:rsidR="006644CC">
        <w:rPr>
          <w:rFonts w:ascii="Times New Roman" w:hAnsi="Times New Roman" w:cs="Times New Roman"/>
        </w:rPr>
        <w:t>.</w:t>
      </w:r>
    </w:p>
    <w:p w14:paraId="35B12051" w14:textId="77777777" w:rsidR="0030141C" w:rsidRPr="0030141C" w:rsidRDefault="0030141C" w:rsidP="0030141C">
      <w:pPr>
        <w:rPr>
          <w:rFonts w:ascii="Times New Roman" w:hAnsi="Times New Roman" w:cs="Times New Roman"/>
          <w:b/>
          <w:bCs/>
        </w:rPr>
      </w:pPr>
    </w:p>
    <w:tbl>
      <w:tblPr>
        <w:tblW w:w="0" w:type="auto"/>
        <w:jc w:val="center"/>
        <w:tblLayout w:type="fixed"/>
        <w:tblLook w:val="0420" w:firstRow="1" w:lastRow="0" w:firstColumn="0" w:lastColumn="0" w:noHBand="0" w:noVBand="1"/>
      </w:tblPr>
      <w:tblGrid>
        <w:gridCol w:w="4495"/>
        <w:gridCol w:w="1945"/>
        <w:gridCol w:w="2129"/>
      </w:tblGrid>
      <w:tr w:rsidR="0030141C" w:rsidRPr="0030141C" w14:paraId="254C9B70" w14:textId="77777777" w:rsidTr="002C382B">
        <w:trPr>
          <w:tblHeade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4F45A8"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b/>
                <w:color w:val="000000"/>
              </w:rPr>
              <w:t>Characteristic</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2FFCD3"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b/>
                <w:color w:val="000000"/>
              </w:rPr>
              <w:t>DPP, N = 1,025</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02E65E"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b/>
                <w:color w:val="000000"/>
              </w:rPr>
              <w:t>MESA, N = 4,710</w:t>
            </w:r>
          </w:p>
        </w:tc>
      </w:tr>
      <w:tr w:rsidR="0030141C" w:rsidRPr="0030141C" w14:paraId="7D829543"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6F3D1C3"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Age, years</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2C2D08C"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52 (10)</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6C7793B"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62 (10)</w:t>
            </w:r>
          </w:p>
        </w:tc>
      </w:tr>
      <w:tr w:rsidR="0030141C" w:rsidRPr="0030141C" w14:paraId="324BA920"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5A51A7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Sex</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9F4E2BA"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2AAECCF"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r>
      <w:tr w:rsidR="0030141C" w:rsidRPr="0030141C" w14:paraId="4FCD113C"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BA407FE"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Male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ED36D2B"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364 (36%)</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00FF8EB"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2,155 (46%)</w:t>
            </w:r>
          </w:p>
        </w:tc>
      </w:tr>
      <w:tr w:rsidR="0030141C" w:rsidRPr="0030141C" w14:paraId="5B1A77B4"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91AF7AD"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Female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A9C6942"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661 (64%)</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D7EF8C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2,555 (54%)</w:t>
            </w:r>
          </w:p>
        </w:tc>
      </w:tr>
      <w:tr w:rsidR="0030141C" w:rsidRPr="0030141C" w14:paraId="227E0015"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16F21F0"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Race/ethnicity</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F75BD18"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2E41172"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r>
      <w:tr w:rsidR="0030141C" w:rsidRPr="0030141C" w14:paraId="0B0B3407"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6D5EBE9"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Non-Hispanic White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7C83204"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491 (48%)</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633C4A2"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1,941 (41%)</w:t>
            </w:r>
          </w:p>
        </w:tc>
      </w:tr>
      <w:tr w:rsidR="0030141C" w:rsidRPr="0030141C" w14:paraId="7058DD51"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7D7945C"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Non-Hispanic Black</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4636085"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328 (32%)</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37A92A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533 (11%)</w:t>
            </w:r>
          </w:p>
        </w:tc>
      </w:tr>
      <w:tr w:rsidR="0030141C" w:rsidRPr="0030141C" w14:paraId="2E7ED3AC"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C2F65AA"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Hispanic</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15BDA5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161 (16%)</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BD3FC32"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1,207 (26%)</w:t>
            </w:r>
          </w:p>
        </w:tc>
      </w:tr>
      <w:tr w:rsidR="0030141C" w:rsidRPr="0030141C" w14:paraId="17517413"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28B283A"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Other/Chinese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F93227F"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45 (4.4%)</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A9F2B6C"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1,029 (22%)</w:t>
            </w:r>
          </w:p>
        </w:tc>
      </w:tr>
      <w:tr w:rsidR="0030141C" w:rsidRPr="0030141C" w14:paraId="60765120"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ADECC54"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Educational attainment</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0517AAC"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0DBEF41"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p>
        </w:tc>
      </w:tr>
      <w:tr w:rsidR="0030141C" w:rsidRPr="0030141C" w14:paraId="2DF988AF"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6132187"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&lt; High School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6F9F6E9"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550 (54%)</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E820B5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821 (17%)</w:t>
            </w:r>
          </w:p>
        </w:tc>
      </w:tr>
      <w:tr w:rsidR="0030141C" w:rsidRPr="0030141C" w14:paraId="66022FB6"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8FD5C04"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High School Graduate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ABFF95F"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186 (18%)</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1CE64EB"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812 (17%)</w:t>
            </w:r>
          </w:p>
        </w:tc>
      </w:tr>
      <w:tr w:rsidR="0030141C" w:rsidRPr="0030141C" w14:paraId="729FB87E"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CED36A0"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300" w:right="100"/>
              <w:rPr>
                <w:rFonts w:ascii="Times New Roman" w:hAnsi="Times New Roman" w:cs="Times New Roman"/>
              </w:rPr>
            </w:pPr>
            <w:r w:rsidRPr="0030141C">
              <w:rPr>
                <w:rFonts w:ascii="Times New Roman" w:eastAsia="Arial" w:hAnsi="Times New Roman" w:cs="Times New Roman"/>
                <w:color w:val="000000"/>
              </w:rPr>
              <w:t>Some College or College Graduate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355A358"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289 (28%)</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7682D53"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3,063 (65%)</w:t>
            </w:r>
          </w:p>
        </w:tc>
      </w:tr>
      <w:tr w:rsidR="0030141C" w:rsidRPr="0030141C" w14:paraId="012FEF23"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475B6FA"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Fasting glucose,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2F982BD"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110 (9)</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919787C"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98 (36)</w:t>
            </w:r>
          </w:p>
        </w:tc>
      </w:tr>
      <w:tr w:rsidR="0030141C" w:rsidRPr="0030141C" w14:paraId="4DBDCF3C"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6F5CD23"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Glycated Hemoglobin, %</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3ECB6CC4"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6.23 (0.60)</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1D187143"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w:t>
            </w:r>
          </w:p>
        </w:tc>
      </w:tr>
      <w:tr w:rsidR="0030141C" w:rsidRPr="0030141C" w14:paraId="56929D19"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5C41DF9"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HOMA-Insulin Resistance</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FBE7F85"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6.7 (4.5, 9.1)</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A2EF5A5"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w:t>
            </w:r>
          </w:p>
        </w:tc>
      </w:tr>
      <w:tr w:rsidR="0030141C" w:rsidRPr="0030141C" w14:paraId="64999FF0"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1A19FF9"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HOMA-Beta cell function</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082EFC5"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188 (130, 263)</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A352A03"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w:t>
            </w:r>
          </w:p>
        </w:tc>
      </w:tr>
      <w:tr w:rsidR="0030141C" w:rsidRPr="0030141C" w14:paraId="163119EA"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49994EC"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Body mass index, kg/m2</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2F320AA"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34 (7)</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438E83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28 (5)</w:t>
            </w:r>
          </w:p>
        </w:tc>
      </w:tr>
      <w:tr w:rsidR="0030141C" w:rsidRPr="0030141C" w14:paraId="07401BE0"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4BBE59E"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Triglycerides,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764E6C4"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133 (96, 194)</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24F5DD8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109 (76, 159)</w:t>
            </w:r>
          </w:p>
        </w:tc>
      </w:tr>
      <w:tr w:rsidR="0030141C" w:rsidRPr="0030141C" w14:paraId="7F61B61F" w14:textId="77777777" w:rsidTr="002C382B">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417A0AB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Low-density lipoprotein cholesterol,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01F9B3A6"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108 (28)</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36D9E60"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w:t>
            </w:r>
          </w:p>
        </w:tc>
      </w:tr>
      <w:tr w:rsidR="0030141C" w:rsidRPr="0030141C" w14:paraId="6B1FDA11" w14:textId="77777777" w:rsidTr="00684BD7">
        <w:trPr>
          <w:jc w:val="center"/>
        </w:trPr>
        <w:tc>
          <w:tcPr>
            <w:tcW w:w="449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6294ADA8" w14:textId="77777777" w:rsidR="0030141C" w:rsidRPr="0030141C" w:rsidRDefault="0030141C" w:rsidP="00684BD7">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High-density lipoprotein cholesterol, mg/dl</w:t>
            </w:r>
          </w:p>
        </w:tc>
        <w:tc>
          <w:tcPr>
            <w:tcW w:w="194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7CD70388"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30141C">
              <w:rPr>
                <w:rFonts w:ascii="Times New Roman" w:eastAsia="Arial" w:hAnsi="Times New Roman" w:cs="Times New Roman"/>
                <w:color w:val="000000"/>
              </w:rPr>
              <w:t>45 (12)</w:t>
            </w:r>
          </w:p>
        </w:tc>
        <w:tc>
          <w:tcPr>
            <w:tcW w:w="2129"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tcPr>
          <w:p w14:paraId="5FAF821F"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commentRangeStart w:id="328"/>
            <w:r w:rsidRPr="0030141C">
              <w:rPr>
                <w:rFonts w:ascii="Times New Roman" w:eastAsia="Arial" w:hAnsi="Times New Roman" w:cs="Times New Roman"/>
                <w:color w:val="000000"/>
              </w:rPr>
              <w:t>---</w:t>
            </w:r>
            <w:commentRangeEnd w:id="328"/>
            <w:r>
              <w:rPr>
                <w:rStyle w:val="CommentReference"/>
              </w:rPr>
              <w:commentReference w:id="328"/>
            </w:r>
          </w:p>
        </w:tc>
      </w:tr>
      <w:tr w:rsidR="0030141C" w:rsidRPr="0030141C" w14:paraId="02D11455" w14:textId="77777777" w:rsidTr="002C382B">
        <w:trPr>
          <w:jc w:val="center"/>
        </w:trPr>
        <w:tc>
          <w:tcPr>
            <w:tcW w:w="8569" w:type="dxa"/>
            <w:gridSpan w:val="3"/>
            <w:tcBorders>
              <w:top w:val="single" w:sz="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FDB337" w14:textId="77777777" w:rsidR="0030141C" w:rsidRPr="0030141C" w:rsidRDefault="0030141C" w:rsidP="0030141C">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30141C">
              <w:rPr>
                <w:rFonts w:ascii="Times New Roman" w:eastAsia="Arial" w:hAnsi="Times New Roman" w:cs="Times New Roman"/>
                <w:color w:val="000000"/>
              </w:rPr>
              <w:t>Abbreviations: DPP = Diabetes Prevention Program; HOMA = Homeostatic Model Assessment; and MESA = Multi-Ethnic Study of Atherosclerosis</w:t>
            </w:r>
          </w:p>
        </w:tc>
      </w:tr>
    </w:tbl>
    <w:p w14:paraId="7E63F073" w14:textId="77777777" w:rsidR="0030141C" w:rsidRDefault="0030141C" w:rsidP="00E71BA6">
      <w:pPr>
        <w:rPr>
          <w:rFonts w:ascii="Times New Roman" w:hAnsi="Times New Roman" w:cs="Times New Roman"/>
          <w:b/>
          <w:bCs/>
        </w:rPr>
      </w:pPr>
    </w:p>
    <w:p w14:paraId="08949E0A" w14:textId="77777777" w:rsidR="00464654" w:rsidRDefault="00464654">
      <w:pPr>
        <w:rPr>
          <w:rFonts w:ascii="Times New Roman" w:hAnsi="Times New Roman" w:cs="Times New Roman"/>
          <w:b/>
          <w:bCs/>
        </w:rPr>
      </w:pPr>
      <w:r>
        <w:rPr>
          <w:rFonts w:ascii="Times New Roman" w:hAnsi="Times New Roman" w:cs="Times New Roman"/>
          <w:b/>
          <w:bCs/>
        </w:rPr>
        <w:br w:type="page"/>
      </w:r>
    </w:p>
    <w:p w14:paraId="545FBC9C" w14:textId="063F55FA" w:rsidR="003E3E10" w:rsidRDefault="00464654" w:rsidP="003E3E10">
      <w:pPr>
        <w:pStyle w:val="BodyText"/>
        <w:spacing w:before="0" w:after="0" w:line="240" w:lineRule="auto"/>
        <w:contextualSpacing/>
        <w:rPr>
          <w:rFonts w:cs="Times New Roman"/>
        </w:rPr>
      </w:pPr>
      <w:r>
        <w:rPr>
          <w:rFonts w:cs="Times New Roman"/>
          <w:b/>
          <w:bCs/>
        </w:rPr>
        <w:lastRenderedPageBreak/>
        <w:t xml:space="preserve">Supplemental Table 2. </w:t>
      </w:r>
      <w:r w:rsidR="00F46F52">
        <w:rPr>
          <w:rFonts w:cs="Times New Roman"/>
        </w:rPr>
        <w:t>Model performance and fairness statistics overall for the individualized intervention effect and standard risk prediction models</w:t>
      </w:r>
      <w:r w:rsidR="00AE4260">
        <w:rPr>
          <w:rFonts w:cs="Times New Roman"/>
        </w:rPr>
        <w:t xml:space="preserve"> in the </w:t>
      </w:r>
      <w:r w:rsidR="00AE4260" w:rsidRPr="0030141C">
        <w:rPr>
          <w:rFonts w:cs="Times New Roman"/>
        </w:rPr>
        <w:t>Diabetes Prevention Program and Multi-Ethnic Study of Atherosclerosis</w:t>
      </w:r>
      <w:r w:rsidR="003E3E10" w:rsidRPr="003E3E10">
        <w:rPr>
          <w:rFonts w:cs="Times New Roman"/>
        </w:rPr>
        <w:t>.</w:t>
      </w:r>
    </w:p>
    <w:p w14:paraId="50E06618" w14:textId="77777777" w:rsidR="00B62008" w:rsidRPr="003E3E10" w:rsidRDefault="00B62008" w:rsidP="003E3E10">
      <w:pPr>
        <w:pStyle w:val="BodyText"/>
        <w:spacing w:before="0" w:after="0" w:line="240" w:lineRule="auto"/>
        <w:contextualSpacing/>
        <w:rPr>
          <w:rFonts w:cs="Times New Roman"/>
        </w:rPr>
      </w:pPr>
    </w:p>
    <w:tbl>
      <w:tblPr>
        <w:tblW w:w="9082" w:type="dxa"/>
        <w:jc w:val="center"/>
        <w:tblLayout w:type="fixed"/>
        <w:tblLook w:val="0420" w:firstRow="1" w:lastRow="0" w:firstColumn="0" w:lastColumn="0" w:noHBand="0" w:noVBand="1"/>
      </w:tblPr>
      <w:tblGrid>
        <w:gridCol w:w="1972"/>
        <w:gridCol w:w="1636"/>
        <w:gridCol w:w="1694"/>
        <w:gridCol w:w="1800"/>
        <w:gridCol w:w="1980"/>
      </w:tblGrid>
      <w:tr w:rsidR="003E3E10" w:rsidRPr="003E3E10" w14:paraId="03344C04" w14:textId="77777777" w:rsidTr="00B62008">
        <w:trPr>
          <w:tblHeader/>
          <w:jc w:val="center"/>
        </w:trPr>
        <w:tc>
          <w:tcPr>
            <w:tcW w:w="1972"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D3A11B"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b/>
                <w:color w:val="000000"/>
                <w:sz w:val="22"/>
                <w:szCs w:val="22"/>
              </w:rPr>
              <w:t>Evaluation statistic</w:t>
            </w:r>
            <w:r w:rsidRPr="00B62008">
              <w:rPr>
                <w:rFonts w:ascii="Times New Roman" w:eastAsia="Arial" w:hAnsi="Times New Roman" w:cs="Times New Roman"/>
                <w:b/>
                <w:color w:val="000000"/>
                <w:sz w:val="22"/>
                <w:szCs w:val="22"/>
                <w:vertAlign w:val="superscript"/>
              </w:rPr>
              <w:t>1</w:t>
            </w:r>
          </w:p>
        </w:tc>
        <w:tc>
          <w:tcPr>
            <w:tcW w:w="3330" w:type="dxa"/>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D8935B" w14:textId="1ED3A83A"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b/>
                <w:color w:val="000000"/>
                <w:sz w:val="22"/>
                <w:szCs w:val="22"/>
              </w:rPr>
              <w:t>Internal Validation</w:t>
            </w:r>
            <w:r w:rsidR="00AE4260">
              <w:rPr>
                <w:rFonts w:ascii="Times New Roman" w:eastAsia="Arial" w:hAnsi="Times New Roman" w:cs="Times New Roman"/>
                <w:b/>
                <w:color w:val="000000"/>
                <w:sz w:val="22"/>
                <w:szCs w:val="22"/>
              </w:rPr>
              <w:t xml:space="preserve"> (DPP)</w:t>
            </w:r>
            <w:r w:rsidRPr="00B62008">
              <w:rPr>
                <w:rFonts w:ascii="Times New Roman" w:eastAsia="Arial" w:hAnsi="Times New Roman" w:cs="Times New Roman"/>
                <w:b/>
                <w:color w:val="000000"/>
                <w:sz w:val="22"/>
                <w:szCs w:val="22"/>
                <w:vertAlign w:val="superscript"/>
              </w:rPr>
              <w:t>2</w:t>
            </w:r>
          </w:p>
        </w:tc>
        <w:tc>
          <w:tcPr>
            <w:tcW w:w="3780" w:type="dxa"/>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99B7FD" w14:textId="2B44EFE8"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b/>
                <w:color w:val="000000"/>
                <w:sz w:val="22"/>
                <w:szCs w:val="22"/>
              </w:rPr>
              <w:t>External Validation</w:t>
            </w:r>
            <w:r w:rsidR="00AE4260">
              <w:rPr>
                <w:rFonts w:ascii="Times New Roman" w:eastAsia="Arial" w:hAnsi="Times New Roman" w:cs="Times New Roman"/>
                <w:b/>
                <w:color w:val="000000"/>
                <w:sz w:val="22"/>
                <w:szCs w:val="22"/>
              </w:rPr>
              <w:t xml:space="preserve"> (MESA)</w:t>
            </w:r>
            <w:r w:rsidRPr="00B62008">
              <w:rPr>
                <w:rFonts w:ascii="Times New Roman" w:eastAsia="Arial" w:hAnsi="Times New Roman" w:cs="Times New Roman"/>
                <w:b/>
                <w:color w:val="000000"/>
                <w:sz w:val="22"/>
                <w:szCs w:val="22"/>
                <w:vertAlign w:val="superscript"/>
              </w:rPr>
              <w:t>3</w:t>
            </w:r>
          </w:p>
        </w:tc>
      </w:tr>
      <w:tr w:rsidR="00B62008" w:rsidRPr="003E3E10" w14:paraId="1CC240DA" w14:textId="77777777" w:rsidTr="00B62008">
        <w:trPr>
          <w:tblHeader/>
          <w:jc w:val="center"/>
        </w:trPr>
        <w:tc>
          <w:tcPr>
            <w:tcW w:w="1972"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854E689"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1CC846"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b/>
                <w:color w:val="000000"/>
                <w:sz w:val="22"/>
                <w:szCs w:val="22"/>
              </w:rPr>
              <w:t>Standard</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73C003C"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b/>
                <w:color w:val="000000"/>
                <w:sz w:val="22"/>
                <w:szCs w:val="22"/>
              </w:rPr>
              <w:t>Individualized</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E1CE0C"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b/>
                <w:color w:val="000000"/>
                <w:sz w:val="22"/>
                <w:szCs w:val="22"/>
              </w:rPr>
              <w:t>Standard</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AA6A70"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b/>
                <w:color w:val="000000"/>
                <w:sz w:val="22"/>
                <w:szCs w:val="22"/>
              </w:rPr>
              <w:t>Individualized</w:t>
            </w:r>
          </w:p>
        </w:tc>
      </w:tr>
      <w:tr w:rsidR="00B62008" w:rsidRPr="003E3E10" w14:paraId="5FC9D7BE"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3EAFD4"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NRI, Overall</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EC408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 (ref)</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74D6E2"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2.5 (-0.41, 5.3)</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64738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 (ref)</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1B1745D"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0.60 (-0.53, 2.1)</w:t>
            </w:r>
          </w:p>
        </w:tc>
      </w:tr>
      <w:tr w:rsidR="00B62008" w:rsidRPr="003E3E10" w14:paraId="28120FC5"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668A8F"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NRI, Positive</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DE776D"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 (ref)</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E98648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0.15 (-2.6, 2.6)</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550694"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 (ref)</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3EA2172"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0.96 (0.00, 2.5)</w:t>
            </w:r>
          </w:p>
        </w:tc>
      </w:tr>
      <w:tr w:rsidR="00B62008" w:rsidRPr="003E3E10" w14:paraId="13BB93AE"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F3CDFC"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NRI, Negative</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32191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 (ref)</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F920F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2.4 (1.3, 3.5)</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731BAC"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 (ref)</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F94AE9"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-0.37 (-0.71, -0.10)</w:t>
            </w:r>
          </w:p>
        </w:tc>
      </w:tr>
      <w:tr w:rsidR="00B62008" w:rsidRPr="003E3E10" w14:paraId="317EA396"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1D352F"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AUC</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8DFDAD"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69.8 (66.7 73.0)</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F49B921"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70.7 (67.6 73.9)</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A4FF450"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85.8 (83.3 88.3)</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5C8C4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85.6 (83.0 88.1)</w:t>
            </w:r>
          </w:p>
        </w:tc>
      </w:tr>
      <w:tr w:rsidR="00B62008" w:rsidRPr="003E3E10" w14:paraId="5C284183"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568DE1"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IPA</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D8DC928"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9.9</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36AC3E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10.4</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1EA0328"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18.8</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87DCA4"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18.6</w:t>
            </w:r>
          </w:p>
        </w:tc>
      </w:tr>
      <w:tr w:rsidR="003E3E10" w:rsidRPr="003E3E10" w14:paraId="5F9DCDC3" w14:textId="77777777" w:rsidTr="00552363">
        <w:trPr>
          <w:jc w:val="center"/>
        </w:trPr>
        <w:tc>
          <w:tcPr>
            <w:tcW w:w="9082" w:type="dxa"/>
            <w:gridSpan w:val="5"/>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0F6638CD"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Race/ethnicity</w:t>
            </w:r>
          </w:p>
        </w:tc>
      </w:tr>
      <w:tr w:rsidR="00B62008" w:rsidRPr="003E3E10" w14:paraId="1E4DEF36"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3EBA202"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sz w:val="22"/>
                <w:szCs w:val="22"/>
              </w:rPr>
            </w:pPr>
            <w:commentRangeStart w:id="329"/>
            <w:r w:rsidRPr="00B62008">
              <w:rPr>
                <w:rFonts w:ascii="Times New Roman" w:eastAsia="Arial" w:hAnsi="Times New Roman" w:cs="Times New Roman"/>
                <w:color w:val="000000"/>
                <w:sz w:val="22"/>
                <w:szCs w:val="22"/>
              </w:rPr>
              <w:t>Demographic parity</w:t>
            </w:r>
            <w:r w:rsidRPr="00B62008">
              <w:rPr>
                <w:rFonts w:ascii="Times New Roman" w:eastAsia="Arial" w:hAnsi="Times New Roman" w:cs="Times New Roman"/>
                <w:color w:val="000000"/>
                <w:sz w:val="22"/>
                <w:szCs w:val="22"/>
                <w:vertAlign w:val="superscript"/>
              </w:rPr>
              <w:t>4</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B2FD58"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90</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ADF1E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87</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26426C"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commentRangeStart w:id="330"/>
            <w:r w:rsidRPr="00B62008">
              <w:rPr>
                <w:rFonts w:ascii="Times New Roman" w:eastAsia="Arial" w:hAnsi="Times New Roman" w:cs="Times New Roman"/>
                <w:color w:val="000000"/>
                <w:sz w:val="22"/>
                <w:szCs w:val="22"/>
              </w:rPr>
              <w:t>50</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CCF0DB7"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51</w:t>
            </w:r>
            <w:commentRangeEnd w:id="330"/>
            <w:r w:rsidR="000433D3">
              <w:rPr>
                <w:rStyle w:val="CommentReference"/>
              </w:rPr>
              <w:commentReference w:id="330"/>
            </w:r>
            <w:r w:rsidR="000F4080">
              <w:rPr>
                <w:rStyle w:val="CommentReference"/>
              </w:rPr>
              <w:commentReference w:id="329"/>
            </w:r>
          </w:p>
        </w:tc>
      </w:tr>
      <w:commentRangeEnd w:id="329"/>
      <w:tr w:rsidR="00B62008" w:rsidRPr="003E3E10" w14:paraId="2010361F"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EDEBA44"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Equal opportunity</w:t>
            </w:r>
            <w:r w:rsidRPr="00B62008">
              <w:rPr>
                <w:rFonts w:ascii="Times New Roman" w:eastAsia="Arial" w:hAnsi="Times New Roman" w:cs="Times New Roman"/>
                <w:color w:val="000000"/>
                <w:sz w:val="22"/>
                <w:szCs w:val="22"/>
                <w:vertAlign w:val="superscript"/>
              </w:rPr>
              <w:t>5</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9C9FC4"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89</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A9EC9B"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74</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E6DE4E"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93</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EB5B09"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87</w:t>
            </w:r>
          </w:p>
        </w:tc>
      </w:tr>
      <w:tr w:rsidR="00B62008" w:rsidRPr="003E3E10" w14:paraId="3EB42444"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F9128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Equal odds</w:t>
            </w:r>
            <w:r w:rsidRPr="00B62008">
              <w:rPr>
                <w:rFonts w:ascii="Times New Roman" w:eastAsia="Arial" w:hAnsi="Times New Roman" w:cs="Times New Roman"/>
                <w:color w:val="000000"/>
                <w:sz w:val="22"/>
                <w:szCs w:val="22"/>
                <w:vertAlign w:val="superscript"/>
              </w:rPr>
              <w:t>6</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48F259"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89</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8645B4"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74</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2CF08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93</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813E7E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87</w:t>
            </w:r>
          </w:p>
        </w:tc>
      </w:tr>
      <w:tr w:rsidR="003E3E10" w:rsidRPr="003E3E10" w14:paraId="75B85861" w14:textId="77777777" w:rsidTr="00552363">
        <w:trPr>
          <w:jc w:val="center"/>
        </w:trPr>
        <w:tc>
          <w:tcPr>
            <w:tcW w:w="9082" w:type="dxa"/>
            <w:gridSpan w:val="5"/>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1FE02A02"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Sex</w:t>
            </w:r>
          </w:p>
        </w:tc>
      </w:tr>
      <w:tr w:rsidR="00B62008" w:rsidRPr="003E3E10" w14:paraId="12DF9BC9"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237048"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Demographic parity</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975B7D"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93</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9DA260"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90</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6B2028"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88</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9BD6BDC"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88</w:t>
            </w:r>
          </w:p>
        </w:tc>
      </w:tr>
      <w:tr w:rsidR="00B62008" w:rsidRPr="003E3E10" w14:paraId="5DE6900A"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7681EB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Equal opportunity</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6F7B98"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83</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FE54EA3"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84</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B06839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82</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F29FBB"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85</w:t>
            </w:r>
          </w:p>
        </w:tc>
      </w:tr>
      <w:tr w:rsidR="00B62008" w:rsidRPr="003E3E10" w14:paraId="53C6E10F" w14:textId="77777777" w:rsidTr="00B62008">
        <w:trPr>
          <w:jc w:val="center"/>
        </w:trPr>
        <w:tc>
          <w:tcPr>
            <w:tcW w:w="1972"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30B7EE"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Equal odds</w:t>
            </w:r>
          </w:p>
        </w:tc>
        <w:tc>
          <w:tcPr>
            <w:tcW w:w="1636"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50D1FAB"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83</w:t>
            </w:r>
          </w:p>
        </w:tc>
        <w:tc>
          <w:tcPr>
            <w:tcW w:w="169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384C6DB"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84</w:t>
            </w:r>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7CD6A0A"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82</w:t>
            </w:r>
          </w:p>
        </w:tc>
        <w:tc>
          <w:tcPr>
            <w:tcW w:w="198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6A0176"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sz w:val="22"/>
                <w:szCs w:val="22"/>
              </w:rPr>
            </w:pPr>
            <w:r w:rsidRPr="00B62008">
              <w:rPr>
                <w:rFonts w:ascii="Times New Roman" w:eastAsia="Arial" w:hAnsi="Times New Roman" w:cs="Times New Roman"/>
                <w:color w:val="000000"/>
                <w:sz w:val="22"/>
                <w:szCs w:val="22"/>
              </w:rPr>
              <w:t>85</w:t>
            </w:r>
          </w:p>
        </w:tc>
      </w:tr>
      <w:tr w:rsidR="003E3E10" w:rsidRPr="003E3E10" w14:paraId="2A92E3C5" w14:textId="77777777" w:rsidTr="00B62008">
        <w:trPr>
          <w:jc w:val="center"/>
        </w:trPr>
        <w:tc>
          <w:tcPr>
            <w:tcW w:w="9082" w:type="dxa"/>
            <w:gridSpan w:val="5"/>
            <w:tcBorders>
              <w:top w:val="single" w:sz="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FB4EA72"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rPr>
              <w:t>Abbreviations: AUC = Area underneath the receiver-operator characteristic curve; IPA = Index of prediction accuracy; and NRI = Net reclassification index</w:t>
            </w:r>
          </w:p>
        </w:tc>
      </w:tr>
      <w:tr w:rsidR="003E3E10" w:rsidRPr="003E3E10" w14:paraId="7A4D8196" w14:textId="77777777" w:rsidTr="00B62008">
        <w:trPr>
          <w:jc w:val="center"/>
        </w:trPr>
        <w:tc>
          <w:tcPr>
            <w:tcW w:w="908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038B390"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vertAlign w:val="superscript"/>
              </w:rPr>
              <w:t>1</w:t>
            </w:r>
            <w:r w:rsidRPr="00B62008">
              <w:rPr>
                <w:rFonts w:ascii="Times New Roman" w:eastAsia="Arial" w:hAnsi="Times New Roman" w:cs="Times New Roman"/>
                <w:color w:val="000000"/>
                <w:sz w:val="22"/>
                <w:szCs w:val="22"/>
              </w:rPr>
              <w:t>Table values are scaled by a factor of 100 for ease of interpretation.</w:t>
            </w:r>
          </w:p>
        </w:tc>
      </w:tr>
      <w:tr w:rsidR="003E3E10" w:rsidRPr="003E3E10" w14:paraId="38E4FD59" w14:textId="77777777" w:rsidTr="00B62008">
        <w:trPr>
          <w:jc w:val="center"/>
        </w:trPr>
        <w:tc>
          <w:tcPr>
            <w:tcW w:w="908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715560"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vertAlign w:val="superscript"/>
              </w:rPr>
              <w:t>2</w:t>
            </w:r>
            <w:r w:rsidRPr="00B62008">
              <w:rPr>
                <w:rFonts w:ascii="Times New Roman" w:eastAsia="Arial" w:hAnsi="Times New Roman" w:cs="Times New Roman"/>
                <w:color w:val="000000"/>
                <w:sz w:val="22"/>
                <w:szCs w:val="22"/>
              </w:rPr>
              <w:t>Internal validation results are based on 10-fold cross-validation in the Diabetes Prevention Program data</w:t>
            </w:r>
          </w:p>
        </w:tc>
      </w:tr>
      <w:tr w:rsidR="003E3E10" w:rsidRPr="003E3E10" w14:paraId="505F4BCA" w14:textId="77777777" w:rsidTr="00B62008">
        <w:trPr>
          <w:jc w:val="center"/>
        </w:trPr>
        <w:tc>
          <w:tcPr>
            <w:tcW w:w="908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3D7FF05" w14:textId="77777777"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vertAlign w:val="superscript"/>
              </w:rPr>
              <w:t>3</w:t>
            </w:r>
            <w:r w:rsidRPr="00B62008">
              <w:rPr>
                <w:rFonts w:ascii="Times New Roman" w:eastAsia="Arial" w:hAnsi="Times New Roman" w:cs="Times New Roman"/>
                <w:color w:val="000000"/>
                <w:sz w:val="22"/>
                <w:szCs w:val="22"/>
              </w:rPr>
              <w:t>External validation results are based on application of models fitted to the Diabetes Prevention Program data to the Multi-Ethnic Study of Atherosclerosis data.</w:t>
            </w:r>
          </w:p>
        </w:tc>
      </w:tr>
      <w:tr w:rsidR="003E3E10" w:rsidRPr="003E3E10" w14:paraId="4D4AC2B2" w14:textId="77777777" w:rsidTr="00B62008">
        <w:trPr>
          <w:jc w:val="center"/>
        </w:trPr>
        <w:tc>
          <w:tcPr>
            <w:tcW w:w="908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2EB7094" w14:textId="240A02B0"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vertAlign w:val="superscript"/>
              </w:rPr>
              <w:t>4</w:t>
            </w:r>
            <w:r w:rsidRPr="00B62008">
              <w:rPr>
                <w:rFonts w:ascii="Times New Roman" w:eastAsia="Arial" w:hAnsi="Times New Roman" w:cs="Times New Roman"/>
                <w:color w:val="000000"/>
                <w:sz w:val="22"/>
                <w:szCs w:val="22"/>
              </w:rPr>
              <w:t>Demographic parity is satisfied when a model's predictions have the same predicted positive rate across groups.</w:t>
            </w:r>
            <w:r w:rsidR="001C7AAF">
              <w:rPr>
                <w:rFonts w:ascii="Times New Roman" w:eastAsia="Arial" w:hAnsi="Times New Roman" w:cs="Times New Roman"/>
                <w:color w:val="000000"/>
                <w:sz w:val="22"/>
                <w:szCs w:val="22"/>
              </w:rPr>
              <w:t xml:space="preserve"> Range 0-100 (idea</w:t>
            </w:r>
            <w:r w:rsidR="00A46711">
              <w:rPr>
                <w:rFonts w:ascii="Times New Roman" w:eastAsia="Arial" w:hAnsi="Times New Roman" w:cs="Times New Roman"/>
                <w:color w:val="000000"/>
                <w:sz w:val="22"/>
                <w:szCs w:val="22"/>
              </w:rPr>
              <w:t>l</w:t>
            </w:r>
            <w:r w:rsidR="001C7AAF">
              <w:rPr>
                <w:rFonts w:ascii="Times New Roman" w:eastAsia="Arial" w:hAnsi="Times New Roman" w:cs="Times New Roman"/>
                <w:color w:val="000000"/>
                <w:sz w:val="22"/>
                <w:szCs w:val="22"/>
              </w:rPr>
              <w:t>).</w:t>
            </w:r>
          </w:p>
        </w:tc>
      </w:tr>
      <w:tr w:rsidR="003E3E10" w:rsidRPr="003E3E10" w14:paraId="73693C42" w14:textId="77777777" w:rsidTr="00B62008">
        <w:trPr>
          <w:jc w:val="center"/>
        </w:trPr>
        <w:tc>
          <w:tcPr>
            <w:tcW w:w="908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81BF3EA" w14:textId="2F15D3B5"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vertAlign w:val="superscript"/>
              </w:rPr>
              <w:t>5</w:t>
            </w:r>
            <w:r w:rsidRPr="00B62008">
              <w:rPr>
                <w:rFonts w:ascii="Times New Roman" w:eastAsia="Arial" w:hAnsi="Times New Roman" w:cs="Times New Roman"/>
                <w:color w:val="000000"/>
                <w:sz w:val="22"/>
                <w:szCs w:val="22"/>
              </w:rPr>
              <w:t>Equal opportunity is satisfied when a model's predictions have the same true positive and false negative rates across protected groups.</w:t>
            </w:r>
            <w:r w:rsidR="001C7AAF">
              <w:rPr>
                <w:rFonts w:ascii="Times New Roman" w:eastAsia="Arial" w:hAnsi="Times New Roman" w:cs="Times New Roman"/>
                <w:color w:val="000000"/>
                <w:sz w:val="22"/>
                <w:szCs w:val="22"/>
              </w:rPr>
              <w:t xml:space="preserve"> Range 0-100 (idea</w:t>
            </w:r>
            <w:r w:rsidR="00A46711">
              <w:rPr>
                <w:rFonts w:ascii="Times New Roman" w:eastAsia="Arial" w:hAnsi="Times New Roman" w:cs="Times New Roman"/>
                <w:color w:val="000000"/>
                <w:sz w:val="22"/>
                <w:szCs w:val="22"/>
              </w:rPr>
              <w:t>l</w:t>
            </w:r>
            <w:r w:rsidR="001C7AAF">
              <w:rPr>
                <w:rFonts w:ascii="Times New Roman" w:eastAsia="Arial" w:hAnsi="Times New Roman" w:cs="Times New Roman"/>
                <w:color w:val="000000"/>
                <w:sz w:val="22"/>
                <w:szCs w:val="22"/>
              </w:rPr>
              <w:t>).</w:t>
            </w:r>
          </w:p>
        </w:tc>
      </w:tr>
      <w:tr w:rsidR="003E3E10" w:rsidRPr="003E3E10" w14:paraId="6B5C6421" w14:textId="77777777" w:rsidTr="00B62008">
        <w:trPr>
          <w:jc w:val="center"/>
        </w:trPr>
        <w:tc>
          <w:tcPr>
            <w:tcW w:w="908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39B188" w14:textId="7367A250" w:rsidR="003E3E10" w:rsidRPr="00B62008" w:rsidRDefault="003E3E10" w:rsidP="003E3E10">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sz w:val="22"/>
                <w:szCs w:val="22"/>
              </w:rPr>
            </w:pPr>
            <w:r w:rsidRPr="00B62008">
              <w:rPr>
                <w:rFonts w:ascii="Times New Roman" w:eastAsia="Arial" w:hAnsi="Times New Roman" w:cs="Times New Roman"/>
                <w:color w:val="000000"/>
                <w:sz w:val="22"/>
                <w:szCs w:val="22"/>
                <w:vertAlign w:val="superscript"/>
              </w:rPr>
              <w:t>6</w:t>
            </w:r>
            <w:r w:rsidRPr="00B62008">
              <w:rPr>
                <w:rFonts w:ascii="Times New Roman" w:eastAsia="Arial" w:hAnsi="Times New Roman" w:cs="Times New Roman"/>
                <w:color w:val="000000"/>
                <w:sz w:val="22"/>
                <w:szCs w:val="22"/>
              </w:rPr>
              <w:t>Equal odds is satisfied when a model's predictions have the same false positive, true positive, false negative, and true negative rates across protected groups.</w:t>
            </w:r>
            <w:r w:rsidR="001C7AAF">
              <w:rPr>
                <w:rFonts w:ascii="Times New Roman" w:eastAsia="Arial" w:hAnsi="Times New Roman" w:cs="Times New Roman"/>
                <w:color w:val="000000"/>
                <w:sz w:val="22"/>
                <w:szCs w:val="22"/>
              </w:rPr>
              <w:t xml:space="preserve"> Range 0-100 (idea</w:t>
            </w:r>
            <w:r w:rsidR="00A46711">
              <w:rPr>
                <w:rFonts w:ascii="Times New Roman" w:eastAsia="Arial" w:hAnsi="Times New Roman" w:cs="Times New Roman"/>
                <w:color w:val="000000"/>
                <w:sz w:val="22"/>
                <w:szCs w:val="22"/>
              </w:rPr>
              <w:t>l</w:t>
            </w:r>
            <w:r w:rsidR="001C7AAF">
              <w:rPr>
                <w:rFonts w:ascii="Times New Roman" w:eastAsia="Arial" w:hAnsi="Times New Roman" w:cs="Times New Roman"/>
                <w:color w:val="000000"/>
                <w:sz w:val="22"/>
                <w:szCs w:val="22"/>
              </w:rPr>
              <w:t>).</w:t>
            </w:r>
          </w:p>
        </w:tc>
      </w:tr>
    </w:tbl>
    <w:p w14:paraId="084EF867" w14:textId="77777777" w:rsidR="00D36964" w:rsidRDefault="00D36964" w:rsidP="00464654">
      <w:pPr>
        <w:rPr>
          <w:rFonts w:ascii="Times New Roman" w:hAnsi="Times New Roman" w:cs="Times New Roman"/>
          <w:b/>
          <w:bCs/>
        </w:rPr>
      </w:pPr>
    </w:p>
    <w:p w14:paraId="7DA5E830" w14:textId="77777777" w:rsidR="00D36964" w:rsidRDefault="00D36964">
      <w:pPr>
        <w:rPr>
          <w:rFonts w:ascii="Times New Roman" w:hAnsi="Times New Roman" w:cs="Times New Roman"/>
          <w:b/>
          <w:bCs/>
        </w:rPr>
      </w:pPr>
      <w:r>
        <w:rPr>
          <w:rFonts w:ascii="Times New Roman" w:hAnsi="Times New Roman" w:cs="Times New Roman"/>
          <w:b/>
          <w:bCs/>
        </w:rPr>
        <w:br w:type="page"/>
      </w:r>
    </w:p>
    <w:p w14:paraId="574C083E" w14:textId="313A7EA7" w:rsidR="00B852D3" w:rsidRDefault="00464654" w:rsidP="00B852D3">
      <w:pPr>
        <w:pStyle w:val="BodyText"/>
        <w:spacing w:before="0" w:after="0" w:line="240" w:lineRule="auto"/>
        <w:rPr>
          <w:rFonts w:cs="Times New Roman"/>
        </w:rPr>
      </w:pPr>
      <w:r>
        <w:rPr>
          <w:rFonts w:cs="Times New Roman"/>
          <w:b/>
          <w:bCs/>
        </w:rPr>
        <w:lastRenderedPageBreak/>
        <w:t xml:space="preserve">Supplemental Table 3. </w:t>
      </w:r>
      <w:r w:rsidR="008D7044" w:rsidRPr="008D7044">
        <w:rPr>
          <w:rFonts w:cs="Times New Roman"/>
        </w:rPr>
        <w:t>Reclassification matrix overall comparing the individualized intervention effect versus standard risk prediction model classification according to sample, the Diabetes Prevention Program (</w:t>
      </w:r>
      <w:r w:rsidR="00552363">
        <w:rPr>
          <w:rFonts w:cs="Times New Roman"/>
        </w:rPr>
        <w:t>derivation</w:t>
      </w:r>
      <w:r w:rsidR="008D7044" w:rsidRPr="008D7044">
        <w:rPr>
          <w:rFonts w:cs="Times New Roman"/>
        </w:rPr>
        <w:t>) and the Multi-Ethnic Study of Atherosclerosis (</w:t>
      </w:r>
      <w:r w:rsidR="00552363">
        <w:rPr>
          <w:rFonts w:cs="Times New Roman"/>
        </w:rPr>
        <w:t>validation</w:t>
      </w:r>
      <w:r w:rsidR="008D7044" w:rsidRPr="008D7044">
        <w:rPr>
          <w:rFonts w:cs="Times New Roman"/>
        </w:rPr>
        <w:t>).</w:t>
      </w:r>
    </w:p>
    <w:p w14:paraId="7A173BE3" w14:textId="77777777" w:rsidR="00B852D3" w:rsidRPr="00B852D3" w:rsidRDefault="00B852D3" w:rsidP="00B852D3">
      <w:pPr>
        <w:pStyle w:val="BodyText"/>
        <w:spacing w:before="0" w:after="0" w:line="240" w:lineRule="auto"/>
        <w:rPr>
          <w:rFonts w:cs="Times New Roman"/>
        </w:rPr>
      </w:pPr>
    </w:p>
    <w:tbl>
      <w:tblPr>
        <w:tblW w:w="0" w:type="auto"/>
        <w:jc w:val="center"/>
        <w:tblLayout w:type="fixed"/>
        <w:tblLook w:val="0420" w:firstRow="1" w:lastRow="0" w:firstColumn="0" w:lastColumn="0" w:noHBand="0" w:noVBand="1"/>
      </w:tblPr>
      <w:tblGrid>
        <w:gridCol w:w="2160"/>
        <w:gridCol w:w="1728"/>
        <w:gridCol w:w="1728"/>
        <w:gridCol w:w="1728"/>
      </w:tblGrid>
      <w:tr w:rsidR="00B852D3" w:rsidRPr="00B852D3" w14:paraId="3551D963" w14:textId="77777777" w:rsidTr="002C382B">
        <w:trPr>
          <w:tblHeader/>
          <w:jc w:val="center"/>
        </w:trPr>
        <w:tc>
          <w:tcPr>
            <w:tcW w:w="2160"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E51C7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B852D3">
              <w:rPr>
                <w:rFonts w:ascii="Times New Roman" w:eastAsia="Arial" w:hAnsi="Times New Roman" w:cs="Times New Roman"/>
                <w:b/>
                <w:color w:val="000000"/>
              </w:rPr>
              <w:t>Standard risk categories</w:t>
            </w:r>
          </w:p>
        </w:tc>
        <w:tc>
          <w:tcPr>
            <w:tcW w:w="5184"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8221A6"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Individualized risk categories</w:t>
            </w:r>
          </w:p>
        </w:tc>
      </w:tr>
      <w:tr w:rsidR="00B852D3" w:rsidRPr="00B852D3" w14:paraId="5B351E80" w14:textId="77777777" w:rsidTr="002C382B">
        <w:trPr>
          <w:tblHeader/>
          <w:jc w:val="center"/>
        </w:trPr>
        <w:tc>
          <w:tcPr>
            <w:tcW w:w="2160"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0D7D0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81B1F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94E3FD"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CFB2E8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 20%</w:t>
            </w:r>
          </w:p>
        </w:tc>
      </w:tr>
      <w:tr w:rsidR="00B852D3" w:rsidRPr="00B852D3" w14:paraId="6FA4504C"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1FE00173" w14:textId="4BD2E02D" w:rsidR="00B852D3" w:rsidRPr="00B852D3" w:rsidRDefault="0055236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Pr>
                <w:rFonts w:ascii="Times New Roman" w:eastAsia="Arial" w:hAnsi="Times New Roman" w:cs="Times New Roman"/>
                <w:color w:val="000000"/>
              </w:rPr>
              <w:t>Diabetes Prevention Program (derivation)</w:t>
            </w:r>
          </w:p>
        </w:tc>
      </w:tr>
      <w:tr w:rsidR="00B852D3" w:rsidRPr="00B852D3" w14:paraId="7B366633"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A9644E"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679BF0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708 (27%)</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7A16BD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157 (5.9%)</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6B224B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3 (0.11%)</w:t>
            </w:r>
          </w:p>
        </w:tc>
      </w:tr>
      <w:tr w:rsidR="00B852D3" w:rsidRPr="00B852D3" w14:paraId="5481CEA1"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0FBB2CD"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07617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170 (6.4%)</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335AA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790 (30%)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2A015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60 (2.3%)</w:t>
            </w:r>
          </w:p>
        </w:tc>
      </w:tr>
      <w:tr w:rsidR="00B852D3" w:rsidRPr="00B852D3" w14:paraId="69FA57A8"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E0CB8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ED007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337A9D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114 (4.3%)</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97AE04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638 (24%)</w:t>
            </w:r>
          </w:p>
        </w:tc>
      </w:tr>
      <w:tr w:rsidR="00B852D3" w:rsidRPr="00B852D3" w14:paraId="137F9691"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4401C8C2" w14:textId="7A92DDD0" w:rsidR="00B852D3" w:rsidRPr="00B852D3" w:rsidRDefault="0055236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070BCA">
              <w:rPr>
                <w:rFonts w:ascii="Times New Roman" w:hAnsi="Times New Roman" w:cs="Times New Roman"/>
              </w:rPr>
              <w:t>Multi-Ethnic Study of Atherosclerosis</w:t>
            </w:r>
            <w:r>
              <w:rPr>
                <w:rFonts w:ascii="Times New Roman" w:hAnsi="Times New Roman" w:cs="Times New Roman"/>
              </w:rPr>
              <w:t xml:space="preserve"> (validation)</w:t>
            </w:r>
          </w:p>
        </w:tc>
      </w:tr>
      <w:tr w:rsidR="00B852D3" w:rsidRPr="00B852D3" w14:paraId="777356ED"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0BFF538"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F2F363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1,174 (56%)</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13ECF4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37 (1.8%)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1A2390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0</w:t>
            </w:r>
          </w:p>
        </w:tc>
      </w:tr>
      <w:tr w:rsidR="00B852D3" w:rsidRPr="00B852D3" w14:paraId="0B93F092"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EDAACB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20FAF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 (0.05%)</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48B3B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610 (29%)</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2225E9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10 (0.48%)</w:t>
            </w:r>
          </w:p>
        </w:tc>
      </w:tr>
      <w:tr w:rsidR="00B852D3" w:rsidRPr="00B852D3" w14:paraId="63DECBE0"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580D47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A64121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16673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 (0.05%)</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282ED8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271 (13%)</w:t>
            </w:r>
          </w:p>
        </w:tc>
      </w:tr>
    </w:tbl>
    <w:p w14:paraId="079186EC" w14:textId="754031EE" w:rsidR="00464654" w:rsidRPr="00D43EE7" w:rsidRDefault="00464654" w:rsidP="00464654">
      <w:pPr>
        <w:rPr>
          <w:rFonts w:ascii="Times New Roman" w:hAnsi="Times New Roman" w:cs="Times New Roman"/>
          <w:b/>
          <w:bCs/>
        </w:rPr>
      </w:pPr>
    </w:p>
    <w:p w14:paraId="74F1C773" w14:textId="77777777" w:rsidR="00464654" w:rsidRDefault="00464654" w:rsidP="00464654">
      <w:pPr>
        <w:rPr>
          <w:rFonts w:ascii="Times New Roman" w:hAnsi="Times New Roman" w:cs="Times New Roman"/>
          <w:b/>
          <w:bCs/>
        </w:rPr>
      </w:pPr>
    </w:p>
    <w:p w14:paraId="1423ABC0" w14:textId="77777777" w:rsidR="00464654" w:rsidRDefault="00464654">
      <w:pPr>
        <w:rPr>
          <w:rFonts w:ascii="Times New Roman" w:hAnsi="Times New Roman" w:cs="Times New Roman"/>
          <w:b/>
          <w:bCs/>
        </w:rPr>
      </w:pPr>
      <w:r>
        <w:rPr>
          <w:rFonts w:ascii="Times New Roman" w:hAnsi="Times New Roman" w:cs="Times New Roman"/>
          <w:b/>
          <w:bCs/>
        </w:rPr>
        <w:br w:type="page"/>
      </w:r>
    </w:p>
    <w:p w14:paraId="70E6465A" w14:textId="5C1DCC1F" w:rsidR="00B852D3" w:rsidRDefault="00464654" w:rsidP="00B852D3">
      <w:pPr>
        <w:pStyle w:val="BodyText"/>
        <w:spacing w:before="0" w:after="0" w:line="240" w:lineRule="auto"/>
        <w:rPr>
          <w:rFonts w:cs="Times New Roman"/>
        </w:rPr>
      </w:pPr>
      <w:r>
        <w:rPr>
          <w:rFonts w:cs="Times New Roman"/>
          <w:b/>
          <w:bCs/>
        </w:rPr>
        <w:lastRenderedPageBreak/>
        <w:t xml:space="preserve">Supplemental Table 4. </w:t>
      </w:r>
      <w:r w:rsidR="008D7044" w:rsidRPr="008D7044">
        <w:rPr>
          <w:rFonts w:cs="Times New Roman"/>
        </w:rPr>
        <w:t>Reclassification matrix comparing individualized intervention effect versus standard risk prediction model classification according to sex in the Diabetes Prevention Program (internal) and the Multi-Ethnic Study of Atherosclerosis (external) combined.</w:t>
      </w:r>
    </w:p>
    <w:p w14:paraId="1E92CD41" w14:textId="77777777" w:rsidR="00B852D3" w:rsidRPr="00B852D3" w:rsidRDefault="00B852D3" w:rsidP="00B852D3">
      <w:pPr>
        <w:pStyle w:val="BodyText"/>
        <w:spacing w:before="0" w:after="0" w:line="240" w:lineRule="auto"/>
        <w:rPr>
          <w:rFonts w:cs="Times New Roman"/>
        </w:rPr>
      </w:pPr>
    </w:p>
    <w:tbl>
      <w:tblPr>
        <w:tblW w:w="0" w:type="auto"/>
        <w:jc w:val="center"/>
        <w:tblLayout w:type="fixed"/>
        <w:tblLook w:val="0420" w:firstRow="1" w:lastRow="0" w:firstColumn="0" w:lastColumn="0" w:noHBand="0" w:noVBand="1"/>
      </w:tblPr>
      <w:tblGrid>
        <w:gridCol w:w="2160"/>
        <w:gridCol w:w="1728"/>
        <w:gridCol w:w="1728"/>
        <w:gridCol w:w="1728"/>
      </w:tblGrid>
      <w:tr w:rsidR="00B852D3" w:rsidRPr="00B852D3" w14:paraId="67D45593" w14:textId="77777777" w:rsidTr="002C382B">
        <w:trPr>
          <w:tblHeader/>
          <w:jc w:val="center"/>
        </w:trPr>
        <w:tc>
          <w:tcPr>
            <w:tcW w:w="2160"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25E28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B852D3">
              <w:rPr>
                <w:rFonts w:ascii="Times New Roman" w:eastAsia="Arial" w:hAnsi="Times New Roman" w:cs="Times New Roman"/>
                <w:b/>
                <w:color w:val="000000"/>
              </w:rPr>
              <w:t>Standard risk categories</w:t>
            </w:r>
          </w:p>
        </w:tc>
        <w:tc>
          <w:tcPr>
            <w:tcW w:w="5184"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16F59C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Individualized risk categories</w:t>
            </w:r>
          </w:p>
        </w:tc>
      </w:tr>
      <w:tr w:rsidR="00B852D3" w:rsidRPr="00B852D3" w14:paraId="4EC2850A" w14:textId="77777777" w:rsidTr="002C382B">
        <w:trPr>
          <w:tblHeader/>
          <w:jc w:val="center"/>
        </w:trPr>
        <w:tc>
          <w:tcPr>
            <w:tcW w:w="2160"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7E3D546"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79B558"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2EE5C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4320A5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b/>
                <w:color w:val="000000"/>
              </w:rPr>
              <w:t>≥ 20%</w:t>
            </w:r>
          </w:p>
        </w:tc>
      </w:tr>
      <w:tr w:rsidR="00B852D3" w:rsidRPr="00B852D3" w14:paraId="3FB00788"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1776B2A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B852D3">
              <w:rPr>
                <w:rFonts w:ascii="Times New Roman" w:eastAsia="Arial" w:hAnsi="Times New Roman" w:cs="Times New Roman"/>
                <w:color w:val="000000"/>
              </w:rPr>
              <w:t>Men</w:t>
            </w:r>
          </w:p>
        </w:tc>
      </w:tr>
      <w:tr w:rsidR="00B852D3" w:rsidRPr="00B852D3" w14:paraId="459ECEE6"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F1DD0F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5E63E1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819 (43%)</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E7DDB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72 (3.7%)</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6311FD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0</w:t>
            </w:r>
          </w:p>
        </w:tc>
      </w:tr>
      <w:tr w:rsidR="00B852D3" w:rsidRPr="00B852D3" w14:paraId="1019C193"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7420F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A20EA7D"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60 (3.1%)</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D0799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559 (29%)</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7D4F72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25 (1.3%)</w:t>
            </w:r>
          </w:p>
        </w:tc>
      </w:tr>
      <w:tr w:rsidR="00B852D3" w:rsidRPr="00B852D3" w14:paraId="35465DEC"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23DF4C"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3A379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2741CB6"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34 (1.8%)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7E3F1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353 (18%)</w:t>
            </w:r>
          </w:p>
        </w:tc>
      </w:tr>
      <w:tr w:rsidR="00B852D3" w:rsidRPr="00B852D3" w14:paraId="4AAAFC40"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678DEC3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rPr>
                <w:rFonts w:ascii="Times New Roman" w:hAnsi="Times New Roman" w:cs="Times New Roman"/>
              </w:rPr>
            </w:pPr>
            <w:r w:rsidRPr="00B852D3">
              <w:rPr>
                <w:rFonts w:ascii="Times New Roman" w:eastAsia="Arial" w:hAnsi="Times New Roman" w:cs="Times New Roman"/>
                <w:color w:val="000000"/>
              </w:rPr>
              <w:t>Women</w:t>
            </w:r>
          </w:p>
        </w:tc>
      </w:tr>
      <w:tr w:rsidR="00B852D3" w:rsidRPr="00B852D3" w14:paraId="537B5C96"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C9C050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879DF5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1,063 (38%)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79175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122 (4.3%)</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815A8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3 (0.11%)</w:t>
            </w:r>
          </w:p>
        </w:tc>
      </w:tr>
      <w:tr w:rsidR="00B852D3" w:rsidRPr="00B852D3" w14:paraId="6DD3FB0A"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9BDB6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C3BFFDC"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111 (3.9%)</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4D3A32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841 (30%)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267E9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45 (1.6%)</w:t>
            </w:r>
          </w:p>
        </w:tc>
      </w:tr>
      <w:tr w:rsidR="00B852D3" w:rsidRPr="00B852D3" w14:paraId="23744835"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8529CB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5278C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F0974E"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81 (2.9%)</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AE94E7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jc w:val="center"/>
              <w:rPr>
                <w:rFonts w:ascii="Times New Roman" w:hAnsi="Times New Roman" w:cs="Times New Roman"/>
              </w:rPr>
            </w:pPr>
            <w:r w:rsidRPr="00B852D3">
              <w:rPr>
                <w:rFonts w:ascii="Times New Roman" w:eastAsia="Arial" w:hAnsi="Times New Roman" w:cs="Times New Roman"/>
                <w:color w:val="000000"/>
              </w:rPr>
              <w:t>556 (20%)</w:t>
            </w:r>
          </w:p>
        </w:tc>
      </w:tr>
    </w:tbl>
    <w:p w14:paraId="194EEE2B" w14:textId="77777777" w:rsidR="00D24DD0" w:rsidRDefault="00D24DD0">
      <w:pPr>
        <w:rPr>
          <w:rFonts w:ascii="Times New Roman" w:hAnsi="Times New Roman" w:cs="Times New Roman"/>
          <w:b/>
          <w:bCs/>
        </w:rPr>
      </w:pPr>
      <w:r>
        <w:rPr>
          <w:rFonts w:ascii="Times New Roman" w:hAnsi="Times New Roman" w:cs="Times New Roman"/>
          <w:b/>
          <w:bCs/>
        </w:rPr>
        <w:br w:type="page"/>
      </w:r>
    </w:p>
    <w:p w14:paraId="1341BAEB" w14:textId="78E71F80" w:rsidR="00B852D3" w:rsidRDefault="00D24DD0" w:rsidP="00B852D3">
      <w:pPr>
        <w:pStyle w:val="BodyText"/>
        <w:spacing w:before="0" w:after="0" w:line="240" w:lineRule="auto"/>
        <w:contextualSpacing/>
        <w:rPr>
          <w:rFonts w:cs="Times New Roman"/>
        </w:rPr>
      </w:pPr>
      <w:r>
        <w:rPr>
          <w:rFonts w:cs="Times New Roman"/>
          <w:b/>
          <w:bCs/>
        </w:rPr>
        <w:lastRenderedPageBreak/>
        <w:t xml:space="preserve">Supplemental Table 5. </w:t>
      </w:r>
      <w:r w:rsidR="008D7044" w:rsidRPr="008D7044">
        <w:rPr>
          <w:rFonts w:cs="Times New Roman"/>
        </w:rPr>
        <w:t>Reclassification matrix comparing individualized intervention effect versus standard risk prediction model classification according to race/ethnicity in the Diabetes Prevention Program (internal) and the Multi-Ethnic Study of Atherosclerosis (external) combined.</w:t>
      </w:r>
    </w:p>
    <w:p w14:paraId="248D70DF" w14:textId="77777777" w:rsidR="00B852D3" w:rsidRPr="00B852D3" w:rsidRDefault="00B852D3" w:rsidP="00B852D3">
      <w:pPr>
        <w:pStyle w:val="BodyText"/>
        <w:spacing w:before="0" w:after="0" w:line="240" w:lineRule="auto"/>
        <w:contextualSpacing/>
        <w:rPr>
          <w:rFonts w:cs="Times New Roman"/>
        </w:rPr>
      </w:pPr>
    </w:p>
    <w:tbl>
      <w:tblPr>
        <w:tblW w:w="0" w:type="auto"/>
        <w:jc w:val="center"/>
        <w:tblLayout w:type="fixed"/>
        <w:tblLook w:val="0420" w:firstRow="1" w:lastRow="0" w:firstColumn="0" w:lastColumn="0" w:noHBand="0" w:noVBand="1"/>
      </w:tblPr>
      <w:tblGrid>
        <w:gridCol w:w="2160"/>
        <w:gridCol w:w="1728"/>
        <w:gridCol w:w="1728"/>
        <w:gridCol w:w="1728"/>
      </w:tblGrid>
      <w:tr w:rsidR="00B852D3" w:rsidRPr="00B852D3" w14:paraId="0B36AB26" w14:textId="77777777" w:rsidTr="002C382B">
        <w:trPr>
          <w:tblHeader/>
          <w:jc w:val="center"/>
        </w:trPr>
        <w:tc>
          <w:tcPr>
            <w:tcW w:w="2160" w:type="dxa"/>
            <w:vMerge w:val="restar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BAC81B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sidRPr="00B852D3">
              <w:rPr>
                <w:rFonts w:ascii="Times New Roman" w:eastAsia="Arial" w:hAnsi="Times New Roman" w:cs="Times New Roman"/>
                <w:b/>
                <w:color w:val="000000"/>
              </w:rPr>
              <w:t>Standard risk categories</w:t>
            </w:r>
          </w:p>
        </w:tc>
        <w:tc>
          <w:tcPr>
            <w:tcW w:w="5184" w:type="dxa"/>
            <w:gridSpan w:val="3"/>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3F93A1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b/>
                <w:color w:val="000000"/>
              </w:rPr>
              <w:t>Individualized risk categories</w:t>
            </w:r>
          </w:p>
        </w:tc>
      </w:tr>
      <w:tr w:rsidR="00B852D3" w:rsidRPr="00B852D3" w14:paraId="561B2A14" w14:textId="77777777" w:rsidTr="002C382B">
        <w:trPr>
          <w:tblHeader/>
          <w:jc w:val="center"/>
        </w:trPr>
        <w:tc>
          <w:tcPr>
            <w:tcW w:w="2160" w:type="dxa"/>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B50910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D839D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b/>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E2FE2D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b/>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1D538D"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b/>
                <w:color w:val="000000"/>
              </w:rPr>
              <w:t>≥ 20%</w:t>
            </w:r>
          </w:p>
        </w:tc>
      </w:tr>
      <w:tr w:rsidR="00B852D3" w:rsidRPr="00B852D3" w14:paraId="4AA65DBD"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6B2A23A5" w14:textId="7B4A30DF" w:rsidR="00B852D3" w:rsidRPr="00B852D3" w:rsidRDefault="00552363" w:rsidP="00B852D3">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Pr>
                <w:rFonts w:ascii="Times New Roman" w:eastAsia="Arial" w:hAnsi="Times New Roman" w:cs="Times New Roman"/>
                <w:color w:val="000000"/>
              </w:rPr>
              <w:t>Non-Hispanic White</w:t>
            </w:r>
          </w:p>
        </w:tc>
      </w:tr>
      <w:tr w:rsidR="00B852D3" w:rsidRPr="00B852D3" w14:paraId="1DC7036D"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B66EB9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669923E"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790 (34%)</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1C34F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109 (4.7%)</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4286C1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2 (0.09%)</w:t>
            </w:r>
          </w:p>
        </w:tc>
      </w:tr>
      <w:tr w:rsidR="00B852D3" w:rsidRPr="00B852D3" w14:paraId="05850EFA"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6DB1D0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EF46FE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98 (4.2%)</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274CD5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707 (31%)</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F6BB88"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47 (2.0%)</w:t>
            </w:r>
          </w:p>
        </w:tc>
      </w:tr>
      <w:tr w:rsidR="00B852D3" w:rsidRPr="00B852D3" w14:paraId="09153363"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C9C33A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75AB2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0333D0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73 (3.2%)</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8B8EAD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482 (21%)</w:t>
            </w:r>
          </w:p>
        </w:tc>
      </w:tr>
      <w:tr w:rsidR="00B852D3" w:rsidRPr="00B852D3" w14:paraId="621C3590"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0D61202E" w14:textId="6CD8916C" w:rsidR="00B852D3" w:rsidRPr="00B852D3" w:rsidRDefault="00552363" w:rsidP="00B852D3">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Pr>
                <w:rFonts w:ascii="Times New Roman" w:eastAsia="Arial" w:hAnsi="Times New Roman" w:cs="Times New Roman"/>
                <w:color w:val="000000"/>
              </w:rPr>
              <w:t>Non-Hispanic Black</w:t>
            </w:r>
          </w:p>
        </w:tc>
      </w:tr>
      <w:tr w:rsidR="00B852D3" w:rsidRPr="00B852D3" w14:paraId="41F3C75E"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F3FBFA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BA7A06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498 (51%)</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8C0DD97"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37 (3.8%)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A01CBC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 (0.10%)</w:t>
            </w:r>
          </w:p>
        </w:tc>
      </w:tr>
      <w:tr w:rsidR="00B852D3" w:rsidRPr="00B852D3" w14:paraId="453AD54F"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3449D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100F3F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33 (3.4%)</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9C8CE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239 (24%)</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CD512B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8 (0.82%)</w:t>
            </w:r>
          </w:p>
        </w:tc>
      </w:tr>
      <w:tr w:rsidR="00B852D3" w:rsidRPr="00B852D3" w14:paraId="68E557B6"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D161CC6"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45AD968"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533FD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19 (1.9%)</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C461B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146 (15%)</w:t>
            </w:r>
          </w:p>
        </w:tc>
      </w:tr>
      <w:tr w:rsidR="00B852D3" w:rsidRPr="00B852D3" w14:paraId="041575E5"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4162BDB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sidRPr="00B852D3">
              <w:rPr>
                <w:rFonts w:ascii="Times New Roman" w:eastAsia="Arial" w:hAnsi="Times New Roman" w:cs="Times New Roman"/>
                <w:color w:val="000000"/>
              </w:rPr>
              <w:t>Hispanic</w:t>
            </w:r>
          </w:p>
        </w:tc>
      </w:tr>
      <w:tr w:rsidR="00B852D3" w:rsidRPr="00B852D3" w14:paraId="6DA71FE3"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658863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D20E1E3"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407 (42%)</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186A46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36 (3.8%)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255CA15C"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0</w:t>
            </w:r>
          </w:p>
        </w:tc>
      </w:tr>
      <w:tr w:rsidR="00B852D3" w:rsidRPr="00B852D3" w14:paraId="61B453F1"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F7F2829"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C34834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26 (2.7%)</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59D71E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289 (30%)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14281B8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7 (0.73%)</w:t>
            </w:r>
          </w:p>
        </w:tc>
      </w:tr>
      <w:tr w:rsidR="00B852D3" w:rsidRPr="00B852D3" w14:paraId="276CD5F6"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E053F35"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A56BB5C"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5E698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17 (1.8%)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0D022C5E"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176 (18%)</w:t>
            </w:r>
          </w:p>
        </w:tc>
      </w:tr>
      <w:tr w:rsidR="00B852D3" w:rsidRPr="00B852D3" w14:paraId="127903AB" w14:textId="77777777" w:rsidTr="00552363">
        <w:trPr>
          <w:jc w:val="center"/>
        </w:trPr>
        <w:tc>
          <w:tcPr>
            <w:tcW w:w="7344" w:type="dxa"/>
            <w:gridSpan w:val="4"/>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vAlign w:val="center"/>
          </w:tcPr>
          <w:p w14:paraId="1559009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rPr>
                <w:rFonts w:ascii="Times New Roman" w:hAnsi="Times New Roman" w:cs="Times New Roman"/>
              </w:rPr>
            </w:pPr>
            <w:r w:rsidRPr="00B852D3">
              <w:rPr>
                <w:rFonts w:ascii="Times New Roman" w:eastAsia="Arial" w:hAnsi="Times New Roman" w:cs="Times New Roman"/>
                <w:color w:val="000000"/>
              </w:rPr>
              <w:t>Other</w:t>
            </w:r>
          </w:p>
        </w:tc>
      </w:tr>
      <w:tr w:rsidR="00B852D3" w:rsidRPr="00B852D3" w14:paraId="023204C5"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78E63EE"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0 to &lt; 10%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C9C6CC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187 (38%)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80563BC"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12 (2.4%)</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1CFF68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0</w:t>
            </w:r>
          </w:p>
        </w:tc>
      </w:tr>
      <w:tr w:rsidR="00B852D3" w:rsidRPr="00B852D3" w14:paraId="0D4D1F82"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3EDBDFA"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10% to &lt;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9DF371"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14 (2.8%)</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0911BCD"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165 (33%)</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39E47AF0"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8 (1.6%)</w:t>
            </w:r>
          </w:p>
        </w:tc>
      </w:tr>
      <w:tr w:rsidR="00B852D3" w:rsidRPr="00B852D3" w14:paraId="1E7A3DE2" w14:textId="77777777" w:rsidTr="002C382B">
        <w:trPr>
          <w:jc w:val="center"/>
        </w:trPr>
        <w:tc>
          <w:tcPr>
            <w:tcW w:w="216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62BE7B4B"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200" w:right="100"/>
              <w:contextualSpacing/>
              <w:rPr>
                <w:rFonts w:ascii="Times New Roman" w:hAnsi="Times New Roman" w:cs="Times New Roman"/>
              </w:rPr>
            </w:pPr>
            <w:r w:rsidRPr="00B852D3">
              <w:rPr>
                <w:rFonts w:ascii="Times New Roman" w:eastAsia="Arial" w:hAnsi="Times New Roman" w:cs="Times New Roman"/>
                <w:color w:val="000000"/>
              </w:rPr>
              <w:t>≥ 20%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408CC78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0</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73CEA934"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6 (1.2%)</w:t>
            </w:r>
          </w:p>
        </w:tc>
        <w:tc>
          <w:tcPr>
            <w:tcW w:w="172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A3E2E12" w14:textId="77777777" w:rsidR="00B852D3" w:rsidRPr="00B852D3" w:rsidRDefault="00B852D3" w:rsidP="00B852D3">
            <w:pPr>
              <w:pBdr>
                <w:top w:val="none" w:sz="0" w:space="0" w:color="000000"/>
                <w:left w:val="none" w:sz="0" w:space="0" w:color="000000"/>
                <w:bottom w:val="none" w:sz="0" w:space="0" w:color="000000"/>
                <w:right w:val="none" w:sz="0" w:space="0" w:color="000000"/>
              </w:pBdr>
              <w:ind w:left="100" w:right="100"/>
              <w:contextualSpacing/>
              <w:jc w:val="center"/>
              <w:rPr>
                <w:rFonts w:ascii="Times New Roman" w:hAnsi="Times New Roman" w:cs="Times New Roman"/>
              </w:rPr>
            </w:pPr>
            <w:r w:rsidRPr="00B852D3">
              <w:rPr>
                <w:rFonts w:ascii="Times New Roman" w:eastAsia="Arial" w:hAnsi="Times New Roman" w:cs="Times New Roman"/>
                <w:color w:val="000000"/>
              </w:rPr>
              <w:t>105 (21%)</w:t>
            </w:r>
          </w:p>
        </w:tc>
      </w:tr>
    </w:tbl>
    <w:p w14:paraId="4413EEFB" w14:textId="77777777" w:rsidR="00D24DD0" w:rsidRDefault="00D24DD0" w:rsidP="00B852D3">
      <w:pPr>
        <w:rPr>
          <w:rFonts w:ascii="Times New Roman" w:hAnsi="Times New Roman" w:cs="Times New Roman"/>
          <w:b/>
          <w:bCs/>
        </w:rPr>
      </w:pPr>
    </w:p>
    <w:p w14:paraId="289C5984" w14:textId="77777777" w:rsidR="000B134D" w:rsidRDefault="000B134D">
      <w:pPr>
        <w:rPr>
          <w:rFonts w:ascii="Times New Roman" w:hAnsi="Times New Roman" w:cs="Times New Roman"/>
          <w:b/>
          <w:bCs/>
        </w:rPr>
      </w:pPr>
      <w:r>
        <w:rPr>
          <w:rFonts w:ascii="Times New Roman" w:hAnsi="Times New Roman" w:cs="Times New Roman"/>
          <w:b/>
          <w:bCs/>
        </w:rPr>
        <w:br w:type="page"/>
      </w:r>
    </w:p>
    <w:p w14:paraId="318D13BC" w14:textId="61FD129D" w:rsidR="000B134D" w:rsidRDefault="000B134D" w:rsidP="00B852D3">
      <w:pPr>
        <w:rPr>
          <w:rFonts w:ascii="Times New Roman" w:hAnsi="Times New Roman" w:cs="Times New Roman"/>
        </w:rPr>
      </w:pPr>
      <w:r>
        <w:rPr>
          <w:rFonts w:ascii="Times New Roman" w:hAnsi="Times New Roman" w:cs="Times New Roman"/>
          <w:b/>
          <w:bCs/>
        </w:rPr>
        <w:lastRenderedPageBreak/>
        <w:t xml:space="preserve">Supplemental Figure 1. </w:t>
      </w:r>
      <w:r w:rsidRPr="000B134D">
        <w:rPr>
          <w:rFonts w:ascii="Times New Roman" w:hAnsi="Times New Roman" w:cs="Times New Roman"/>
        </w:rPr>
        <w:t xml:space="preserve">Decision curve analysis of the </w:t>
      </w:r>
      <w:r w:rsidR="00C95E2F" w:rsidRPr="00C95E2F">
        <w:rPr>
          <w:rFonts w:ascii="Times New Roman" w:hAnsi="Times New Roman" w:cs="Times New Roman"/>
        </w:rPr>
        <w:t xml:space="preserve">individualized intervention effect </w:t>
      </w:r>
      <w:r w:rsidRPr="000B134D">
        <w:rPr>
          <w:rFonts w:ascii="Times New Roman" w:hAnsi="Times New Roman" w:cs="Times New Roman"/>
        </w:rPr>
        <w:t xml:space="preserve">and standard </w:t>
      </w:r>
      <w:r w:rsidR="00C95E2F">
        <w:rPr>
          <w:rFonts w:ascii="Times New Roman" w:hAnsi="Times New Roman" w:cs="Times New Roman"/>
        </w:rPr>
        <w:t xml:space="preserve">risk prediction </w:t>
      </w:r>
      <w:r w:rsidRPr="000B134D">
        <w:rPr>
          <w:rFonts w:ascii="Times New Roman" w:hAnsi="Times New Roman" w:cs="Times New Roman"/>
        </w:rPr>
        <w:t>model in the Diabetes Prevention Program (derivation, left pane) and Multi-Ethnic Study of Atherosclerosis (validation, right pane).</w:t>
      </w:r>
    </w:p>
    <w:p w14:paraId="12715BBD" w14:textId="77777777" w:rsidR="00C95E2F" w:rsidRDefault="00C95E2F" w:rsidP="00B852D3">
      <w:pPr>
        <w:rPr>
          <w:rFonts w:ascii="Times New Roman" w:hAnsi="Times New Roman" w:cs="Times New Roman"/>
          <w:b/>
          <w:bCs/>
        </w:rPr>
      </w:pPr>
    </w:p>
    <w:p w14:paraId="47F0B432" w14:textId="0F2A77EE" w:rsidR="000B134D" w:rsidRDefault="000B134D" w:rsidP="00B852D3">
      <w:pPr>
        <w:rPr>
          <w:rFonts w:ascii="Times New Roman" w:hAnsi="Times New Roman" w:cs="Times New Roman"/>
          <w:b/>
          <w:bCs/>
        </w:rPr>
      </w:pPr>
      <w:r>
        <w:rPr>
          <w:noProof/>
          <w14:ligatures w14:val="standardContextual"/>
        </w:rPr>
        <w:drawing>
          <wp:inline distT="0" distB="0" distL="0" distR="0" wp14:anchorId="6B479FAE" wp14:editId="6EDC71FE">
            <wp:extent cx="5943600" cy="2915285"/>
            <wp:effectExtent l="0" t="0" r="0" b="0"/>
            <wp:docPr id="119460412" name="Picture 1"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0412" name="Picture 1" descr="A graph of a patient&#10;&#10;Description automatically generated with medium confidence"/>
                    <pic:cNvPicPr/>
                  </pic:nvPicPr>
                  <pic:blipFill>
                    <a:blip r:embed="rId15"/>
                    <a:stretch>
                      <a:fillRect/>
                    </a:stretch>
                  </pic:blipFill>
                  <pic:spPr>
                    <a:xfrm>
                      <a:off x="0" y="0"/>
                      <a:ext cx="5943600" cy="2915285"/>
                    </a:xfrm>
                    <a:prstGeom prst="rect">
                      <a:avLst/>
                    </a:prstGeom>
                  </pic:spPr>
                </pic:pic>
              </a:graphicData>
            </a:graphic>
          </wp:inline>
        </w:drawing>
      </w:r>
    </w:p>
    <w:p w14:paraId="20808B36" w14:textId="7E695DF2" w:rsidR="00360A2A" w:rsidRDefault="00360A2A">
      <w:pPr>
        <w:rPr>
          <w:rFonts w:ascii="Times New Roman" w:hAnsi="Times New Roman" w:cs="Times New Roman"/>
          <w:b/>
          <w:bCs/>
        </w:rPr>
      </w:pPr>
      <w:r>
        <w:rPr>
          <w:rFonts w:ascii="Times New Roman" w:hAnsi="Times New Roman" w:cs="Times New Roman"/>
          <w:b/>
          <w:bCs/>
        </w:rPr>
        <w:br w:type="page"/>
      </w:r>
    </w:p>
    <w:p w14:paraId="2B460A1F" w14:textId="7BB5BBFD" w:rsidR="00360A2A" w:rsidRDefault="00360A2A" w:rsidP="00B852D3">
      <w:pPr>
        <w:rPr>
          <w:rFonts w:ascii="Times New Roman" w:hAnsi="Times New Roman" w:cs="Times New Roman"/>
        </w:rPr>
      </w:pPr>
      <w:r>
        <w:rPr>
          <w:rFonts w:ascii="Times New Roman" w:hAnsi="Times New Roman" w:cs="Times New Roman"/>
          <w:b/>
          <w:bCs/>
        </w:rPr>
        <w:lastRenderedPageBreak/>
        <w:t xml:space="preserve">Supplemental Figure 2. </w:t>
      </w:r>
      <w:r w:rsidR="00E84D44">
        <w:rPr>
          <w:rFonts w:ascii="Times New Roman" w:hAnsi="Times New Roman" w:cs="Times New Roman"/>
          <w:szCs w:val="22"/>
        </w:rPr>
        <w:t>Individualized intervention effect</w:t>
      </w:r>
      <w:r w:rsidR="00E84D44" w:rsidRPr="00070BCA">
        <w:rPr>
          <w:rFonts w:ascii="Times New Roman" w:hAnsi="Times New Roman" w:cs="Times New Roman"/>
        </w:rPr>
        <w:t xml:space="preserve"> </w:t>
      </w:r>
      <w:r w:rsidR="00E84D44">
        <w:rPr>
          <w:rFonts w:ascii="Times New Roman" w:hAnsi="Times New Roman" w:cs="Times New Roman"/>
        </w:rPr>
        <w:t xml:space="preserve">3-year predicted risk </w:t>
      </w:r>
      <w:r w:rsidR="00E927BF">
        <w:rPr>
          <w:rFonts w:ascii="Times New Roman" w:hAnsi="Times New Roman" w:cs="Times New Roman"/>
        </w:rPr>
        <w:t xml:space="preserve">for diabetes </w:t>
      </w:r>
      <w:r w:rsidR="00E84D44">
        <w:rPr>
          <w:rFonts w:ascii="Times New Roman" w:hAnsi="Times New Roman" w:cs="Times New Roman"/>
          <w:szCs w:val="22"/>
        </w:rPr>
        <w:t xml:space="preserve">if assigned to each of the interventions according to rank order (low to high) of predicted risk </w:t>
      </w:r>
      <w:r w:rsidR="00452B9C">
        <w:rPr>
          <w:rFonts w:ascii="Times New Roman" w:hAnsi="Times New Roman" w:cs="Times New Roman"/>
          <w:szCs w:val="22"/>
        </w:rPr>
        <w:t>for</w:t>
      </w:r>
      <w:r w:rsidR="00E84D44">
        <w:rPr>
          <w:rFonts w:ascii="Times New Roman" w:hAnsi="Times New Roman" w:cs="Times New Roman"/>
          <w:szCs w:val="22"/>
        </w:rPr>
        <w:t xml:space="preserve"> placebo (top panel), metformin (middle panel), </w:t>
      </w:r>
      <w:r w:rsidR="00452B9C">
        <w:rPr>
          <w:rFonts w:ascii="Times New Roman" w:hAnsi="Times New Roman" w:cs="Times New Roman"/>
          <w:szCs w:val="22"/>
        </w:rPr>
        <w:t>and</w:t>
      </w:r>
      <w:r w:rsidR="00E84D44">
        <w:rPr>
          <w:rFonts w:ascii="Times New Roman" w:hAnsi="Times New Roman" w:cs="Times New Roman"/>
          <w:szCs w:val="22"/>
        </w:rPr>
        <w:t xml:space="preserve"> intensive lifestyle intervention (bottom panel) </w:t>
      </w:r>
      <w:r w:rsidR="00E84D44" w:rsidRPr="00A409A7">
        <w:rPr>
          <w:rFonts w:ascii="Times New Roman" w:hAnsi="Times New Roman" w:cs="Times New Roman"/>
        </w:rPr>
        <w:t xml:space="preserve">in </w:t>
      </w:r>
      <w:r w:rsidR="00E84D44">
        <w:rPr>
          <w:rFonts w:ascii="Times New Roman" w:hAnsi="Times New Roman" w:cs="Times New Roman"/>
        </w:rPr>
        <w:t xml:space="preserve">the </w:t>
      </w:r>
      <w:r w:rsidR="00E84D44" w:rsidRPr="00A409A7">
        <w:rPr>
          <w:rFonts w:ascii="Times New Roman" w:hAnsi="Times New Roman" w:cs="Times New Roman"/>
        </w:rPr>
        <w:t>Diabetes Prevention Program</w:t>
      </w:r>
      <w:r w:rsidR="00772B33">
        <w:rPr>
          <w:rFonts w:ascii="Times New Roman" w:hAnsi="Times New Roman" w:cs="Times New Roman"/>
        </w:rPr>
        <w:t>.</w:t>
      </w:r>
    </w:p>
    <w:p w14:paraId="71DDCEF6" w14:textId="77777777" w:rsidR="00004A4E" w:rsidRDefault="00004A4E" w:rsidP="00B852D3">
      <w:pPr>
        <w:rPr>
          <w:rFonts w:ascii="Times New Roman" w:hAnsi="Times New Roman" w:cs="Times New Roman"/>
        </w:rPr>
      </w:pPr>
    </w:p>
    <w:p w14:paraId="05508D8D" w14:textId="3104C4A6" w:rsidR="00004A4E" w:rsidRDefault="00E770B4" w:rsidP="00000AD7">
      <w:pPr>
        <w:jc w:val="center"/>
        <w:rPr>
          <w:rFonts w:ascii="Times New Roman" w:hAnsi="Times New Roman" w:cs="Times New Roman"/>
        </w:rPr>
      </w:pPr>
      <w:r>
        <w:rPr>
          <w:rFonts w:ascii="Times New Roman" w:hAnsi="Times New Roman" w:cs="Times New Roman"/>
          <w:noProof/>
          <w14:ligatures w14:val="standardContextual"/>
        </w:rPr>
        <w:drawing>
          <wp:inline distT="0" distB="0" distL="0" distR="0" wp14:anchorId="1EF8D6B2" wp14:editId="15D1D702">
            <wp:extent cx="5943600" cy="5529580"/>
            <wp:effectExtent l="0" t="0" r="0" b="0"/>
            <wp:docPr id="1588126004" name="Picture 1" descr="A graph of different levels of ri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6004" name="Picture 1" descr="A graph of different levels of risk&#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5529580"/>
                    </a:xfrm>
                    <a:prstGeom prst="rect">
                      <a:avLst/>
                    </a:prstGeom>
                  </pic:spPr>
                </pic:pic>
              </a:graphicData>
            </a:graphic>
          </wp:inline>
        </w:drawing>
      </w:r>
    </w:p>
    <w:p w14:paraId="1DE284E4" w14:textId="1610ECE8" w:rsidR="00360A2A" w:rsidRDefault="00360A2A">
      <w:pPr>
        <w:rPr>
          <w:rFonts w:ascii="Times New Roman" w:hAnsi="Times New Roman" w:cs="Times New Roman"/>
        </w:rPr>
      </w:pPr>
      <w:r>
        <w:rPr>
          <w:rFonts w:ascii="Times New Roman" w:hAnsi="Times New Roman" w:cs="Times New Roman"/>
        </w:rPr>
        <w:br w:type="page"/>
      </w:r>
    </w:p>
    <w:p w14:paraId="0DC6FA85" w14:textId="0072F032" w:rsidR="00FF259C" w:rsidRDefault="00360A2A" w:rsidP="00B852D3">
      <w:pPr>
        <w:rPr>
          <w:rFonts w:ascii="Times New Roman" w:hAnsi="Times New Roman" w:cs="Times New Roman"/>
        </w:rPr>
      </w:pPr>
      <w:r>
        <w:rPr>
          <w:rFonts w:ascii="Times New Roman" w:hAnsi="Times New Roman" w:cs="Times New Roman"/>
          <w:b/>
          <w:bCs/>
        </w:rPr>
        <w:lastRenderedPageBreak/>
        <w:t xml:space="preserve">Supplemental Figure 3. </w:t>
      </w:r>
      <w:r w:rsidR="00FF259C">
        <w:rPr>
          <w:rFonts w:ascii="Times New Roman" w:hAnsi="Times New Roman" w:cs="Times New Roman"/>
        </w:rPr>
        <w:t>Median and interquartile range (25</w:t>
      </w:r>
      <w:r w:rsidR="00FF259C" w:rsidRPr="00FF259C">
        <w:rPr>
          <w:rFonts w:ascii="Times New Roman" w:hAnsi="Times New Roman" w:cs="Times New Roman"/>
          <w:vertAlign w:val="superscript"/>
        </w:rPr>
        <w:t>th</w:t>
      </w:r>
      <w:r w:rsidR="00FF259C">
        <w:rPr>
          <w:rFonts w:ascii="Times New Roman" w:hAnsi="Times New Roman" w:cs="Times New Roman"/>
        </w:rPr>
        <w:t xml:space="preserve"> and 75</w:t>
      </w:r>
      <w:r w:rsidR="00FF259C" w:rsidRPr="00FF259C">
        <w:rPr>
          <w:rFonts w:ascii="Times New Roman" w:hAnsi="Times New Roman" w:cs="Times New Roman"/>
          <w:vertAlign w:val="superscript"/>
        </w:rPr>
        <w:t>th</w:t>
      </w:r>
      <w:r w:rsidR="00FF259C">
        <w:rPr>
          <w:rFonts w:ascii="Times New Roman" w:hAnsi="Times New Roman" w:cs="Times New Roman"/>
        </w:rPr>
        <w:t xml:space="preserve"> percentile) for </w:t>
      </w:r>
      <w:bookmarkStart w:id="331" w:name="_Hlk169522940"/>
      <w:r w:rsidR="00FF259C">
        <w:rPr>
          <w:rFonts w:ascii="Times New Roman" w:hAnsi="Times New Roman" w:cs="Times New Roman"/>
        </w:rPr>
        <w:t>i</w:t>
      </w:r>
      <w:r w:rsidR="00FF259C" w:rsidRPr="00FF259C">
        <w:rPr>
          <w:rFonts w:ascii="Times New Roman" w:hAnsi="Times New Roman" w:cs="Times New Roman"/>
        </w:rPr>
        <w:t>ndividualized intervention effect 3-year predicted risk for diabetes</w:t>
      </w:r>
      <w:r w:rsidR="00FF259C">
        <w:rPr>
          <w:rFonts w:ascii="Times New Roman" w:hAnsi="Times New Roman" w:cs="Times New Roman"/>
        </w:rPr>
        <w:t xml:space="preserve"> </w:t>
      </w:r>
      <w:bookmarkEnd w:id="331"/>
      <w:r w:rsidR="007F7E67">
        <w:rPr>
          <w:rFonts w:ascii="Times New Roman" w:hAnsi="Times New Roman" w:cs="Times New Roman"/>
        </w:rPr>
        <w:t xml:space="preserve">if </w:t>
      </w:r>
      <w:r w:rsidR="007F7E67">
        <w:rPr>
          <w:rFonts w:ascii="Times New Roman" w:hAnsi="Times New Roman" w:cs="Times New Roman"/>
          <w:szCs w:val="22"/>
        </w:rPr>
        <w:t xml:space="preserve">assigned to each of the interventions </w:t>
      </w:r>
      <w:r w:rsidR="00FF259C">
        <w:rPr>
          <w:rFonts w:ascii="Times New Roman" w:hAnsi="Times New Roman" w:cs="Times New Roman"/>
        </w:rPr>
        <w:t xml:space="preserve">according to race/ethnicity (left panel) and sex (right panel) </w:t>
      </w:r>
      <w:r w:rsidR="00FF259C" w:rsidRPr="00A409A7">
        <w:rPr>
          <w:rFonts w:ascii="Times New Roman" w:hAnsi="Times New Roman" w:cs="Times New Roman"/>
        </w:rPr>
        <w:t xml:space="preserve">in </w:t>
      </w:r>
      <w:r w:rsidR="00FF259C">
        <w:rPr>
          <w:rFonts w:ascii="Times New Roman" w:hAnsi="Times New Roman" w:cs="Times New Roman"/>
        </w:rPr>
        <w:t xml:space="preserve">the </w:t>
      </w:r>
      <w:r w:rsidR="00FF259C" w:rsidRPr="00A409A7">
        <w:rPr>
          <w:rFonts w:ascii="Times New Roman" w:hAnsi="Times New Roman" w:cs="Times New Roman"/>
        </w:rPr>
        <w:t>Diabetes Prevention Program</w:t>
      </w:r>
      <w:r w:rsidR="00FF259C">
        <w:rPr>
          <w:rFonts w:ascii="Times New Roman" w:hAnsi="Times New Roman" w:cs="Times New Roman"/>
        </w:rPr>
        <w:t>.</w:t>
      </w:r>
    </w:p>
    <w:p w14:paraId="00737453" w14:textId="77777777" w:rsidR="00FF259C" w:rsidRDefault="00FF259C" w:rsidP="00B852D3">
      <w:pPr>
        <w:rPr>
          <w:rFonts w:ascii="Times New Roman" w:hAnsi="Times New Roman" w:cs="Times New Roman"/>
        </w:rPr>
      </w:pPr>
    </w:p>
    <w:p w14:paraId="4EC33FB1" w14:textId="4E418FD2" w:rsidR="00FF259C" w:rsidRPr="00D43EE7" w:rsidRDefault="00FF259C" w:rsidP="00FF259C">
      <w:pPr>
        <w:jc w:val="center"/>
        <w:rPr>
          <w:rFonts w:ascii="Times New Roman" w:hAnsi="Times New Roman" w:cs="Times New Roman"/>
          <w:b/>
          <w:bCs/>
        </w:rPr>
      </w:pPr>
      <w:r>
        <w:rPr>
          <w:rFonts w:ascii="Times New Roman" w:hAnsi="Times New Roman" w:cs="Times New Roman"/>
          <w:b/>
          <w:bCs/>
          <w:noProof/>
          <w14:ligatures w14:val="standardContextual"/>
        </w:rPr>
        <w:drawing>
          <wp:inline distT="0" distB="0" distL="0" distR="0" wp14:anchorId="443739E4" wp14:editId="5562E13F">
            <wp:extent cx="5943600" cy="2494280"/>
            <wp:effectExtent l="0" t="0" r="0" b="1270"/>
            <wp:docPr id="585740155"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40155" name="Picture 2" descr="A graph of different colored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sectPr w:rsidR="00FF259C" w:rsidRPr="00D43EE7" w:rsidSect="00E71B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yron C Jaeger" w:date="2024-06-17T18:23:00Z" w:initials="BJ">
    <w:p w14:paraId="473DC494" w14:textId="77777777" w:rsidR="00137A48" w:rsidRDefault="00137A48" w:rsidP="00137A48">
      <w:pPr>
        <w:pStyle w:val="CommentText"/>
      </w:pPr>
      <w:r>
        <w:rPr>
          <w:rStyle w:val="CommentReference"/>
        </w:rPr>
        <w:annotationRef/>
      </w:r>
      <w:r>
        <w:t>Do we need to specify type 2? (It’s already in the title but just in case the abstract needs to be self-contained)</w:t>
      </w:r>
    </w:p>
  </w:comment>
  <w:comment w:id="12" w:author="Byron C Jaeger" w:date="2024-06-17T18:30:00Z" w:initials="BJ">
    <w:p w14:paraId="0ACA7D31" w14:textId="77777777" w:rsidR="00A20E76" w:rsidRDefault="00A20E76" w:rsidP="00A20E76">
      <w:pPr>
        <w:pStyle w:val="CommentText"/>
      </w:pPr>
      <w:r>
        <w:rPr>
          <w:rStyle w:val="CommentReference"/>
        </w:rPr>
        <w:annotationRef/>
      </w:r>
      <w:r>
        <w:t>I did not go into full detail on internal validation piece because it is easy for reviewers to get confused by it and it’s lower priority than the external validation.</w:t>
      </w:r>
    </w:p>
  </w:comment>
  <w:comment w:id="23" w:author="Byron C Jaeger" w:date="2024-06-19T14:50:00Z" w:initials="BCJ">
    <w:p w14:paraId="5586A0DB" w14:textId="77777777" w:rsidR="0028335A" w:rsidRDefault="0028335A" w:rsidP="0028335A">
      <w:pPr>
        <w:pStyle w:val="CommentText"/>
      </w:pPr>
      <w:r>
        <w:rPr>
          <w:rStyle w:val="CommentReference"/>
        </w:rPr>
        <w:annotationRef/>
      </w:r>
      <w:r>
        <w:t>Should we call this FG or FPG?</w:t>
      </w:r>
    </w:p>
  </w:comment>
  <w:comment w:id="48" w:author="Byron C Jaeger" w:date="2024-06-18T09:42:00Z" w:initials="BJ">
    <w:p w14:paraId="42B1B2F0" w14:textId="3CED6E3F" w:rsidR="003E4470" w:rsidRDefault="003E4470" w:rsidP="003E4470">
      <w:pPr>
        <w:pStyle w:val="CommentText"/>
      </w:pPr>
      <w:r>
        <w:rPr>
          <w:rStyle w:val="CommentReference"/>
        </w:rPr>
        <w:annotationRef/>
      </w:r>
      <w:r>
        <w:t>Consider clarifying whether these results are based on predicted risk for DPP participants only, for MESA participants only, or for pooled DPP and MESA participants.</w:t>
      </w:r>
    </w:p>
  </w:comment>
  <w:comment w:id="49" w:author="Byron C Jaeger" w:date="2024-06-18T09:45:00Z" w:initials="BJ">
    <w:p w14:paraId="3EEE8EF5" w14:textId="77777777" w:rsidR="003E4470" w:rsidRDefault="003E4470" w:rsidP="003E4470">
      <w:pPr>
        <w:pStyle w:val="CommentText"/>
      </w:pPr>
      <w:r>
        <w:rPr>
          <w:rStyle w:val="CommentReference"/>
        </w:rPr>
        <w:annotationRef/>
      </w:r>
      <w:r>
        <w:t>I modified this conclusion to be an ‘answer’ to the first paragraph in your intro.</w:t>
      </w:r>
    </w:p>
  </w:comment>
  <w:comment w:id="63" w:author="Byron C Jaeger" w:date="2024-06-18T09:47:00Z" w:initials="BJ">
    <w:p w14:paraId="6E17AD20" w14:textId="77777777" w:rsidR="003E4470" w:rsidRDefault="003E4470" w:rsidP="003E4470">
      <w:pPr>
        <w:pStyle w:val="CommentText"/>
      </w:pPr>
      <w:r>
        <w:rPr>
          <w:rStyle w:val="CommentReference"/>
        </w:rPr>
        <w:annotationRef/>
      </w:r>
      <w:r>
        <w:t>Consider omitting this acronym and just saying ‘lifestyle intervention’ throughout the paper. I think ILI is a tough acronym to remember, but lifestyle intervention is way easier to read and interpret.</w:t>
      </w:r>
    </w:p>
  </w:comment>
  <w:comment w:id="87" w:author="Byron C Jaeger" w:date="2024-06-18T09:58:00Z" w:initials="BJ">
    <w:p w14:paraId="1A56B520" w14:textId="77777777" w:rsidR="003D2EC7" w:rsidRDefault="003D2EC7" w:rsidP="003D2EC7">
      <w:pPr>
        <w:pStyle w:val="CommentText"/>
      </w:pPr>
      <w:r>
        <w:rPr>
          <w:rStyle w:val="CommentReference"/>
        </w:rPr>
        <w:annotationRef/>
      </w:r>
      <w:r>
        <w:t>Do you wanna share our code on github? Easy to do. No data would be shared there - just code and results like the figures and tables in our paper. Let me know if that would be helpful and I’ll set it up.</w:t>
      </w:r>
    </w:p>
  </w:comment>
  <w:comment w:id="88" w:author="Byron C Jaeger" w:date="2024-06-18T09:59:00Z" w:initials="BJ">
    <w:p w14:paraId="2C5BD4AA" w14:textId="77777777" w:rsidR="003D2EC7" w:rsidRDefault="003D2EC7" w:rsidP="003D2EC7">
      <w:pPr>
        <w:pStyle w:val="CommentText"/>
      </w:pPr>
      <w:r>
        <w:rPr>
          <w:rStyle w:val="CommentReference"/>
        </w:rPr>
        <w:annotationRef/>
      </w:r>
      <w:r>
        <w:t>Already defined in intro (but hopefully you’ll decide to omit the acronym so this comment won’t matter)</w:t>
      </w:r>
    </w:p>
  </w:comment>
  <w:comment w:id="90" w:author="Byron C Jaeger" w:date="2024-06-18T10:01:00Z" w:initials="BJ">
    <w:p w14:paraId="529039EE" w14:textId="77777777" w:rsidR="00521100" w:rsidRDefault="00521100" w:rsidP="00521100">
      <w:pPr>
        <w:pStyle w:val="CommentText"/>
      </w:pPr>
      <w:r>
        <w:rPr>
          <w:rStyle w:val="CommentReference"/>
        </w:rPr>
        <w:annotationRef/>
      </w:r>
      <w:r>
        <w:t>Already defined a few paragraphs above</w:t>
      </w:r>
    </w:p>
  </w:comment>
  <w:comment w:id="92" w:author="Byron C Jaeger" w:date="2024-06-19T14:46:00Z" w:initials="BCJ">
    <w:p w14:paraId="4A9318AE" w14:textId="77777777" w:rsidR="0028335A" w:rsidRDefault="0028335A" w:rsidP="0028335A">
      <w:pPr>
        <w:pStyle w:val="CommentText"/>
      </w:pPr>
      <w:r>
        <w:rPr>
          <w:rStyle w:val="CommentReference"/>
        </w:rPr>
        <w:annotationRef/>
      </w:r>
      <w:r>
        <w:t>This sentence seems to fit better here, since the prior sentence introduces MESA exams.</w:t>
      </w:r>
    </w:p>
  </w:comment>
  <w:comment w:id="108" w:author="Byron C Jaeger" w:date="2024-06-18T10:09:00Z" w:initials="BJ">
    <w:p w14:paraId="10FD84FE" w14:textId="0C00B8B7" w:rsidR="00521100" w:rsidRDefault="00521100" w:rsidP="00521100">
      <w:pPr>
        <w:pStyle w:val="CommentText"/>
      </w:pPr>
      <w:r>
        <w:rPr>
          <w:rStyle w:val="CommentReference"/>
        </w:rPr>
        <w:annotationRef/>
      </w:r>
      <w:r>
        <w:rPr>
          <w:color w:val="000000"/>
        </w:rPr>
        <w:t>Change this 20 to 7? I think the model only uses 7 variables:</w:t>
      </w:r>
    </w:p>
    <w:p w14:paraId="68E3BFEA" w14:textId="77777777" w:rsidR="00521100" w:rsidRDefault="00521100" w:rsidP="00521100">
      <w:pPr>
        <w:pStyle w:val="CommentText"/>
      </w:pPr>
    </w:p>
    <w:p w14:paraId="04466454" w14:textId="77777777" w:rsidR="00521100" w:rsidRDefault="00521100" w:rsidP="00521100">
      <w:pPr>
        <w:pStyle w:val="CommentText"/>
      </w:pPr>
      <w:r>
        <w:rPr>
          <w:color w:val="000000"/>
        </w:rPr>
        <w:t>Glycated Hemoglobin</w:t>
      </w:r>
    </w:p>
    <w:p w14:paraId="1B83A8B5" w14:textId="77777777" w:rsidR="00521100" w:rsidRDefault="00521100" w:rsidP="00521100">
      <w:pPr>
        <w:pStyle w:val="CommentText"/>
      </w:pPr>
      <w:r>
        <w:rPr>
          <w:color w:val="000000"/>
        </w:rPr>
        <w:t>Triglycerides</w:t>
      </w:r>
    </w:p>
    <w:p w14:paraId="24EBF874" w14:textId="77777777" w:rsidR="00521100" w:rsidRDefault="00521100" w:rsidP="00521100">
      <w:pPr>
        <w:pStyle w:val="CommentText"/>
      </w:pPr>
      <w:r>
        <w:rPr>
          <w:color w:val="000000"/>
        </w:rPr>
        <w:t>Age</w:t>
      </w:r>
    </w:p>
    <w:p w14:paraId="0BA745AC" w14:textId="77777777" w:rsidR="00521100" w:rsidRDefault="00521100" w:rsidP="00521100">
      <w:pPr>
        <w:pStyle w:val="CommentText"/>
      </w:pPr>
      <w:r>
        <w:rPr>
          <w:color w:val="000000"/>
        </w:rPr>
        <w:t>Body mass index</w:t>
      </w:r>
    </w:p>
    <w:p w14:paraId="2B288E8F" w14:textId="77777777" w:rsidR="00521100" w:rsidRDefault="00521100" w:rsidP="00521100">
      <w:pPr>
        <w:pStyle w:val="CommentText"/>
      </w:pPr>
      <w:r>
        <w:rPr>
          <w:color w:val="000000"/>
        </w:rPr>
        <w:t>Fasting glucose</w:t>
      </w:r>
    </w:p>
    <w:p w14:paraId="4DF1CAD5" w14:textId="77777777" w:rsidR="00521100" w:rsidRDefault="00521100" w:rsidP="00521100">
      <w:pPr>
        <w:pStyle w:val="CommentText"/>
      </w:pPr>
      <w:r>
        <w:rPr>
          <w:color w:val="000000"/>
        </w:rPr>
        <w:t>Sex</w:t>
      </w:r>
    </w:p>
    <w:p w14:paraId="4FFF20C6" w14:textId="77777777" w:rsidR="00521100" w:rsidRDefault="00521100" w:rsidP="00521100">
      <w:pPr>
        <w:pStyle w:val="CommentText"/>
      </w:pPr>
      <w:r>
        <w:rPr>
          <w:color w:val="000000"/>
        </w:rPr>
        <w:t>Intervention</w:t>
      </w:r>
    </w:p>
    <w:p w14:paraId="09992C24" w14:textId="77777777" w:rsidR="00521100" w:rsidRDefault="00521100" w:rsidP="00521100">
      <w:pPr>
        <w:pStyle w:val="CommentText"/>
      </w:pPr>
    </w:p>
    <w:p w14:paraId="432769B4" w14:textId="77777777" w:rsidR="00521100" w:rsidRDefault="00521100" w:rsidP="00521100">
      <w:pPr>
        <w:pStyle w:val="CommentText"/>
      </w:pPr>
      <w:r>
        <w:rPr>
          <w:color w:val="000000"/>
        </w:rPr>
        <w:t>You could say that the interactions are additional variables, but I think keeping it simple and listing these 7 variables is most intuitive.</w:t>
      </w:r>
    </w:p>
  </w:comment>
  <w:comment w:id="121" w:author="Byron C Jaeger" w:date="2024-06-18T10:13:00Z" w:initials="BJ">
    <w:p w14:paraId="1FD6B8EB" w14:textId="77777777" w:rsidR="00BF684F" w:rsidRDefault="00BF684F" w:rsidP="00BF684F">
      <w:pPr>
        <w:pStyle w:val="CommentText"/>
      </w:pPr>
      <w:r>
        <w:rPr>
          <w:rStyle w:val="CommentReference"/>
        </w:rPr>
        <w:annotationRef/>
      </w:r>
      <w:r>
        <w:t>Consider deleting or moving this sentence. It’s focus is on data management but this section is about selection of predictors.</w:t>
      </w:r>
    </w:p>
  </w:comment>
  <w:comment w:id="122" w:author="Byron C Jaeger" w:date="2024-06-18T10:18:00Z" w:initials="BJ">
    <w:p w14:paraId="44C4814C" w14:textId="77777777" w:rsidR="00BF684F" w:rsidRDefault="00BF684F" w:rsidP="00BF684F">
      <w:pPr>
        <w:pStyle w:val="CommentText"/>
      </w:pPr>
      <w:r>
        <w:rPr>
          <w:rStyle w:val="CommentReference"/>
        </w:rPr>
        <w:annotationRef/>
      </w:r>
      <w:r>
        <w:t>This is perfect. Absolutely spot on and clear. Awesome work.</w:t>
      </w:r>
    </w:p>
  </w:comment>
  <w:comment w:id="123" w:author="Byron C Jaeger" w:date="2024-06-18T10:18:00Z" w:initials="BJ">
    <w:p w14:paraId="7C51BC0B" w14:textId="77777777" w:rsidR="00BF684F" w:rsidRDefault="00BF684F" w:rsidP="00BF684F">
      <w:pPr>
        <w:pStyle w:val="CommentText"/>
      </w:pPr>
      <w:r>
        <w:rPr>
          <w:rStyle w:val="CommentReference"/>
        </w:rPr>
        <w:annotationRef/>
      </w:r>
      <w:r>
        <w:t>Spell out on first use?</w:t>
      </w:r>
    </w:p>
  </w:comment>
  <w:comment w:id="272" w:author="Byron C Jaeger" w:date="2024-07-02T16:28:00Z" w:initials="BCJ">
    <w:p w14:paraId="4642B312" w14:textId="77777777" w:rsidR="00190D74" w:rsidRDefault="00190D74" w:rsidP="00190D74">
      <w:pPr>
        <w:pStyle w:val="CommentText"/>
      </w:pPr>
      <w:r>
        <w:rPr>
          <w:rStyle w:val="CommentReference"/>
        </w:rPr>
        <w:annotationRef/>
      </w:r>
      <w:r>
        <w:t>We can point out that this is probably because mesa participants didn’t have intervention information in the discussion</w:t>
      </w:r>
    </w:p>
  </w:comment>
  <w:comment w:id="321" w:author="Mike Bancks" w:date="2024-06-12T12:31:00Z" w:initials="MB">
    <w:p w14:paraId="2B35DDEE" w14:textId="29E14077" w:rsidR="00C60197" w:rsidRDefault="00C60197" w:rsidP="00C60197">
      <w:pPr>
        <w:pStyle w:val="CommentText"/>
      </w:pPr>
      <w:r>
        <w:rPr>
          <w:rStyle w:val="CommentReference"/>
        </w:rPr>
        <w:annotationRef/>
      </w:r>
      <w:r>
        <w:t>Will add</w:t>
      </w:r>
    </w:p>
  </w:comment>
  <w:comment w:id="326" w:author="Mike Bancks" w:date="2024-06-12T16:10:00Z" w:initials="MB">
    <w:p w14:paraId="5ACCDE62" w14:textId="77777777" w:rsidR="00426E2A" w:rsidRDefault="006D17C0" w:rsidP="00426E2A">
      <w:pPr>
        <w:pStyle w:val="CommentText"/>
      </w:pPr>
      <w:r>
        <w:rPr>
          <w:rStyle w:val="CommentReference"/>
        </w:rPr>
        <w:annotationRef/>
      </w:r>
      <w:r w:rsidR="00426E2A">
        <w:t>Will need to get decimals or calc on own in MESA.</w:t>
      </w:r>
    </w:p>
  </w:comment>
  <w:comment w:id="328" w:author="Mike Bancks" w:date="2024-06-12T12:29:00Z" w:initials="MB">
    <w:p w14:paraId="4A66E713" w14:textId="4D9FA9E9" w:rsidR="0030141C" w:rsidRDefault="0030141C" w:rsidP="0030141C">
      <w:pPr>
        <w:pStyle w:val="CommentText"/>
      </w:pPr>
      <w:r>
        <w:rPr>
          <w:rStyle w:val="CommentReference"/>
        </w:rPr>
        <w:annotationRef/>
      </w:r>
      <w:r>
        <w:t>Will add</w:t>
      </w:r>
    </w:p>
  </w:comment>
  <w:comment w:id="330" w:author="Mike Bancks" w:date="2024-06-17T14:54:00Z" w:initials="MB">
    <w:p w14:paraId="6282C964" w14:textId="77777777" w:rsidR="000433D3" w:rsidRDefault="000433D3" w:rsidP="000433D3">
      <w:pPr>
        <w:pStyle w:val="CommentText"/>
      </w:pPr>
      <w:r>
        <w:rPr>
          <w:rStyle w:val="CommentReference"/>
        </w:rPr>
        <w:annotationRef/>
      </w:r>
      <w:r>
        <w:t>Check with Byron, considerably different from other cells.</w:t>
      </w:r>
    </w:p>
  </w:comment>
  <w:comment w:id="329" w:author="Byron C Jaeger" w:date="2024-07-02T16:50:00Z" w:initials="BCJ">
    <w:p w14:paraId="428812D2" w14:textId="77777777" w:rsidR="000F4080" w:rsidRDefault="000F4080" w:rsidP="000F4080">
      <w:pPr>
        <w:pStyle w:val="CommentText"/>
      </w:pPr>
      <w:r>
        <w:rPr>
          <w:rStyle w:val="CommentReference"/>
        </w:rPr>
        <w:annotationRef/>
      </w:r>
      <w:r>
        <w:t xml:space="preserve">Good catch. This happened because both models predicted higher risk for hispanic participants versus black participants. </w:t>
      </w:r>
    </w:p>
    <w:p w14:paraId="7946EC89" w14:textId="77777777" w:rsidR="000F4080" w:rsidRDefault="000F4080" w:rsidP="000F4080">
      <w:pPr>
        <w:pStyle w:val="CommentText"/>
      </w:pPr>
    </w:p>
    <w:p w14:paraId="30ED3357" w14:textId="77777777" w:rsidR="000F4080" w:rsidRDefault="000F4080" w:rsidP="000F4080">
      <w:pPr>
        <w:pStyle w:val="CommentText"/>
      </w:pPr>
      <w:r>
        <w:t xml:space="preserve">Specifically, about 7% of black participants were above the 20% threshold compared to about 14% of hispanic participants. This is why the demographic parity is ~50% for both models here. </w:t>
      </w:r>
    </w:p>
    <w:p w14:paraId="16D755EB" w14:textId="77777777" w:rsidR="000F4080" w:rsidRDefault="000F4080" w:rsidP="000F4080">
      <w:pPr>
        <w:pStyle w:val="CommentText"/>
      </w:pPr>
    </w:p>
    <w:p w14:paraId="3827E09A" w14:textId="77777777" w:rsidR="000F4080" w:rsidRDefault="000F4080" w:rsidP="000F4080">
      <w:pPr>
        <w:pStyle w:val="CommentText"/>
      </w:pPr>
      <w:r>
        <w:t>I wonder if we should do absolute difference instead of relative difference to get parity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3DC494" w15:done="0"/>
  <w15:commentEx w15:paraId="0ACA7D31" w15:done="0"/>
  <w15:commentEx w15:paraId="5586A0DB" w15:done="0"/>
  <w15:commentEx w15:paraId="42B1B2F0" w15:done="0"/>
  <w15:commentEx w15:paraId="3EEE8EF5" w15:done="0"/>
  <w15:commentEx w15:paraId="6E17AD20" w15:done="0"/>
  <w15:commentEx w15:paraId="1A56B520" w15:done="0"/>
  <w15:commentEx w15:paraId="2C5BD4AA" w15:done="0"/>
  <w15:commentEx w15:paraId="529039EE" w15:done="0"/>
  <w15:commentEx w15:paraId="4A9318AE" w15:done="0"/>
  <w15:commentEx w15:paraId="432769B4" w15:done="0"/>
  <w15:commentEx w15:paraId="1FD6B8EB" w15:done="0"/>
  <w15:commentEx w15:paraId="44C4814C" w15:done="0"/>
  <w15:commentEx w15:paraId="7C51BC0B" w15:done="0"/>
  <w15:commentEx w15:paraId="4642B312" w15:done="0"/>
  <w15:commentEx w15:paraId="2B35DDEE" w15:done="0"/>
  <w15:commentEx w15:paraId="5ACCDE62" w15:done="0"/>
  <w15:commentEx w15:paraId="4A66E713" w15:done="0"/>
  <w15:commentEx w15:paraId="6282C964" w15:done="0"/>
  <w15:commentEx w15:paraId="3827E09A" w15:paraIdParent="6282C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E1374A" w16cex:dateUtc="2024-06-17T22:23:00Z"/>
  <w16cex:commentExtensible w16cex:durableId="29D07901" w16cex:dateUtc="2024-06-17T22:30:00Z"/>
  <w16cex:commentExtensible w16cex:durableId="698CDFFF" w16cex:dateUtc="2024-06-19T18:50:00Z"/>
  <w16cex:commentExtensible w16cex:durableId="280BC206" w16cex:dateUtc="2024-06-18T13:42:00Z"/>
  <w16cex:commentExtensible w16cex:durableId="06E52C18" w16cex:dateUtc="2024-06-18T13:45:00Z"/>
  <w16cex:commentExtensible w16cex:durableId="3B6D1A3F" w16cex:dateUtc="2024-06-18T13:47:00Z"/>
  <w16cex:commentExtensible w16cex:durableId="424CDB4E" w16cex:dateUtc="2024-06-18T13:58:00Z"/>
  <w16cex:commentExtensible w16cex:durableId="50B88286" w16cex:dateUtc="2024-06-18T13:59:00Z"/>
  <w16cex:commentExtensible w16cex:durableId="350D2103" w16cex:dateUtc="2024-06-18T14:01:00Z"/>
  <w16cex:commentExtensible w16cex:durableId="49BBE6FB" w16cex:dateUtc="2024-06-19T18:46:00Z"/>
  <w16cex:commentExtensible w16cex:durableId="25AD9857" w16cex:dateUtc="2024-06-18T14:09:00Z"/>
  <w16cex:commentExtensible w16cex:durableId="185EF21B" w16cex:dateUtc="2024-06-18T14:13:00Z"/>
  <w16cex:commentExtensible w16cex:durableId="30B1F675" w16cex:dateUtc="2024-06-18T14:18:00Z"/>
  <w16cex:commentExtensible w16cex:durableId="418A0924" w16cex:dateUtc="2024-06-18T14:18:00Z"/>
  <w16cex:commentExtensible w16cex:durableId="017B15BE" w16cex:dateUtc="2024-07-02T20:28:00Z"/>
  <w16cex:commentExtensible w16cex:durableId="5E442E49" w16cex:dateUtc="2024-06-12T16:31:00Z"/>
  <w16cex:commentExtensible w16cex:durableId="71CB4C3A" w16cex:dateUtc="2024-06-12T20:10:00Z"/>
  <w16cex:commentExtensible w16cex:durableId="74D3E4F4" w16cex:dateUtc="2024-06-12T16:29:00Z"/>
  <w16cex:commentExtensible w16cex:durableId="4B6063A8" w16cex:dateUtc="2024-06-17T18:54:00Z"/>
  <w16cex:commentExtensible w16cex:durableId="66B48609" w16cex:dateUtc="2024-07-02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3DC494" w16cid:durableId="08E1374A"/>
  <w16cid:commentId w16cid:paraId="0ACA7D31" w16cid:durableId="29D07901"/>
  <w16cid:commentId w16cid:paraId="5586A0DB" w16cid:durableId="698CDFFF"/>
  <w16cid:commentId w16cid:paraId="42B1B2F0" w16cid:durableId="280BC206"/>
  <w16cid:commentId w16cid:paraId="3EEE8EF5" w16cid:durableId="06E52C18"/>
  <w16cid:commentId w16cid:paraId="6E17AD20" w16cid:durableId="3B6D1A3F"/>
  <w16cid:commentId w16cid:paraId="1A56B520" w16cid:durableId="424CDB4E"/>
  <w16cid:commentId w16cid:paraId="2C5BD4AA" w16cid:durableId="50B88286"/>
  <w16cid:commentId w16cid:paraId="529039EE" w16cid:durableId="350D2103"/>
  <w16cid:commentId w16cid:paraId="4A9318AE" w16cid:durableId="49BBE6FB"/>
  <w16cid:commentId w16cid:paraId="432769B4" w16cid:durableId="25AD9857"/>
  <w16cid:commentId w16cid:paraId="1FD6B8EB" w16cid:durableId="185EF21B"/>
  <w16cid:commentId w16cid:paraId="44C4814C" w16cid:durableId="30B1F675"/>
  <w16cid:commentId w16cid:paraId="7C51BC0B" w16cid:durableId="418A0924"/>
  <w16cid:commentId w16cid:paraId="4642B312" w16cid:durableId="017B15BE"/>
  <w16cid:commentId w16cid:paraId="2B35DDEE" w16cid:durableId="5E442E49"/>
  <w16cid:commentId w16cid:paraId="5ACCDE62" w16cid:durableId="71CB4C3A"/>
  <w16cid:commentId w16cid:paraId="4A66E713" w16cid:durableId="74D3E4F4"/>
  <w16cid:commentId w16cid:paraId="6282C964" w16cid:durableId="4B6063A8"/>
  <w16cid:commentId w16cid:paraId="3827E09A" w16cid:durableId="66B486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yron C Jaeger">
    <w15:presenceInfo w15:providerId="AD" w15:userId="S::bjaeger@wakehealth.edu::85c6e26b-50b9-4776-9e89-c10c0e62609c"/>
  </w15:person>
  <w15:person w15:author="Mike Bancks">
    <w15:presenceInfo w15:providerId="AD" w15:userId="S::mbancks@wakehealth.edu::e791b20d-ca52-4052-ba2b-4580e1576d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 Full Autho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fswxtw6p5xzuex2snpxwvp9waaxd52pvvz&quot;&gt;Mike&amp;apos;s EndNote Library-Converted&lt;record-ids&gt;&lt;item&gt;213&lt;/item&gt;&lt;item&gt;437&lt;/item&gt;&lt;item&gt;657&lt;/item&gt;&lt;item&gt;921&lt;/item&gt;&lt;item&gt;1818&lt;/item&gt;&lt;item&gt;1819&lt;/item&gt;&lt;item&gt;2394&lt;/item&gt;&lt;item&gt;3168&lt;/item&gt;&lt;item&gt;3643&lt;/item&gt;&lt;item&gt;5252&lt;/item&gt;&lt;item&gt;5359&lt;/item&gt;&lt;item&gt;5445&lt;/item&gt;&lt;item&gt;5474&lt;/item&gt;&lt;item&gt;5496&lt;/item&gt;&lt;item&gt;5498&lt;/item&gt;&lt;item&gt;5499&lt;/item&gt;&lt;item&gt;6536&lt;/item&gt;&lt;item&gt;6796&lt;/item&gt;&lt;/record-ids&gt;&lt;/item&gt;&lt;/Libraries&gt;"/>
  </w:docVars>
  <w:rsids>
    <w:rsidRoot w:val="006A3CA2"/>
    <w:rsid w:val="00000AD7"/>
    <w:rsid w:val="00004A4E"/>
    <w:rsid w:val="00022262"/>
    <w:rsid w:val="00023CF1"/>
    <w:rsid w:val="00035D46"/>
    <w:rsid w:val="00042671"/>
    <w:rsid w:val="000433D3"/>
    <w:rsid w:val="000447B5"/>
    <w:rsid w:val="00063E17"/>
    <w:rsid w:val="00070BCA"/>
    <w:rsid w:val="0007178B"/>
    <w:rsid w:val="00080666"/>
    <w:rsid w:val="00081B0C"/>
    <w:rsid w:val="00090679"/>
    <w:rsid w:val="00093702"/>
    <w:rsid w:val="000979A5"/>
    <w:rsid w:val="000A3C81"/>
    <w:rsid w:val="000B134D"/>
    <w:rsid w:val="000B62B8"/>
    <w:rsid w:val="000C58C2"/>
    <w:rsid w:val="000D3001"/>
    <w:rsid w:val="000D4DD6"/>
    <w:rsid w:val="000E3772"/>
    <w:rsid w:val="000E718F"/>
    <w:rsid w:val="000F4080"/>
    <w:rsid w:val="000F7F9B"/>
    <w:rsid w:val="001012A6"/>
    <w:rsid w:val="00103E84"/>
    <w:rsid w:val="00114D09"/>
    <w:rsid w:val="00122EE7"/>
    <w:rsid w:val="001244B7"/>
    <w:rsid w:val="001317F3"/>
    <w:rsid w:val="0013275C"/>
    <w:rsid w:val="00137A48"/>
    <w:rsid w:val="00143563"/>
    <w:rsid w:val="0017009E"/>
    <w:rsid w:val="00190D74"/>
    <w:rsid w:val="001B17B0"/>
    <w:rsid w:val="001B2BE2"/>
    <w:rsid w:val="001C5EB0"/>
    <w:rsid w:val="001C7AAF"/>
    <w:rsid w:val="001E1C0F"/>
    <w:rsid w:val="001E516F"/>
    <w:rsid w:val="001F02C7"/>
    <w:rsid w:val="001F63D3"/>
    <w:rsid w:val="0020127B"/>
    <w:rsid w:val="002017B8"/>
    <w:rsid w:val="00201DDF"/>
    <w:rsid w:val="00207908"/>
    <w:rsid w:val="0021477C"/>
    <w:rsid w:val="0021749D"/>
    <w:rsid w:val="0022181C"/>
    <w:rsid w:val="00221A5E"/>
    <w:rsid w:val="00223AE4"/>
    <w:rsid w:val="0022667B"/>
    <w:rsid w:val="0023252E"/>
    <w:rsid w:val="00263836"/>
    <w:rsid w:val="00273C96"/>
    <w:rsid w:val="0028215C"/>
    <w:rsid w:val="0028335A"/>
    <w:rsid w:val="002868AE"/>
    <w:rsid w:val="00291FE5"/>
    <w:rsid w:val="002B5DFE"/>
    <w:rsid w:val="002C0A6E"/>
    <w:rsid w:val="002C0FE3"/>
    <w:rsid w:val="002C3A6B"/>
    <w:rsid w:val="002C4AAA"/>
    <w:rsid w:val="002C64EC"/>
    <w:rsid w:val="002D6D4A"/>
    <w:rsid w:val="002E569E"/>
    <w:rsid w:val="002E6485"/>
    <w:rsid w:val="002E7532"/>
    <w:rsid w:val="002E761B"/>
    <w:rsid w:val="0030141C"/>
    <w:rsid w:val="00303C92"/>
    <w:rsid w:val="00307B55"/>
    <w:rsid w:val="00345F47"/>
    <w:rsid w:val="00353104"/>
    <w:rsid w:val="00357BBE"/>
    <w:rsid w:val="00360A2A"/>
    <w:rsid w:val="00362412"/>
    <w:rsid w:val="00367A48"/>
    <w:rsid w:val="00395D77"/>
    <w:rsid w:val="00397DBB"/>
    <w:rsid w:val="003B0A1C"/>
    <w:rsid w:val="003B4AA5"/>
    <w:rsid w:val="003C078D"/>
    <w:rsid w:val="003D05E9"/>
    <w:rsid w:val="003D2EC7"/>
    <w:rsid w:val="003E2B82"/>
    <w:rsid w:val="003E2CFC"/>
    <w:rsid w:val="003E3E10"/>
    <w:rsid w:val="003E4470"/>
    <w:rsid w:val="003E5214"/>
    <w:rsid w:val="003E70DA"/>
    <w:rsid w:val="004014D1"/>
    <w:rsid w:val="00426E2A"/>
    <w:rsid w:val="004316B8"/>
    <w:rsid w:val="00441207"/>
    <w:rsid w:val="00450708"/>
    <w:rsid w:val="00452B9C"/>
    <w:rsid w:val="00453992"/>
    <w:rsid w:val="00464654"/>
    <w:rsid w:val="0046746F"/>
    <w:rsid w:val="00476FA0"/>
    <w:rsid w:val="004B3368"/>
    <w:rsid w:val="004B3B83"/>
    <w:rsid w:val="004C345E"/>
    <w:rsid w:val="004C445B"/>
    <w:rsid w:val="004F7634"/>
    <w:rsid w:val="004F7924"/>
    <w:rsid w:val="0050222F"/>
    <w:rsid w:val="005025A7"/>
    <w:rsid w:val="00514D0A"/>
    <w:rsid w:val="00521100"/>
    <w:rsid w:val="0053103F"/>
    <w:rsid w:val="00552363"/>
    <w:rsid w:val="005527ED"/>
    <w:rsid w:val="00553702"/>
    <w:rsid w:val="00561FBA"/>
    <w:rsid w:val="0057129B"/>
    <w:rsid w:val="00584AFE"/>
    <w:rsid w:val="005869EE"/>
    <w:rsid w:val="00592FFB"/>
    <w:rsid w:val="005A5477"/>
    <w:rsid w:val="005B1264"/>
    <w:rsid w:val="005E64F9"/>
    <w:rsid w:val="005E74B9"/>
    <w:rsid w:val="005F0FE8"/>
    <w:rsid w:val="005F2B15"/>
    <w:rsid w:val="00615828"/>
    <w:rsid w:val="00633954"/>
    <w:rsid w:val="0063536C"/>
    <w:rsid w:val="00640326"/>
    <w:rsid w:val="00640976"/>
    <w:rsid w:val="0064790C"/>
    <w:rsid w:val="00647A8C"/>
    <w:rsid w:val="00650CD2"/>
    <w:rsid w:val="006527CB"/>
    <w:rsid w:val="006644CC"/>
    <w:rsid w:val="00680B79"/>
    <w:rsid w:val="00684BD7"/>
    <w:rsid w:val="006A3CA2"/>
    <w:rsid w:val="006C2A00"/>
    <w:rsid w:val="006C563C"/>
    <w:rsid w:val="006D17C0"/>
    <w:rsid w:val="006D56AC"/>
    <w:rsid w:val="006D5A98"/>
    <w:rsid w:val="006F57FC"/>
    <w:rsid w:val="006F7076"/>
    <w:rsid w:val="007006C4"/>
    <w:rsid w:val="00706891"/>
    <w:rsid w:val="00715BF2"/>
    <w:rsid w:val="00716F6B"/>
    <w:rsid w:val="007230E2"/>
    <w:rsid w:val="00741882"/>
    <w:rsid w:val="00742B93"/>
    <w:rsid w:val="007534F8"/>
    <w:rsid w:val="00760928"/>
    <w:rsid w:val="00761A2D"/>
    <w:rsid w:val="00770CD6"/>
    <w:rsid w:val="00772B33"/>
    <w:rsid w:val="007858A6"/>
    <w:rsid w:val="007A042B"/>
    <w:rsid w:val="007B15F9"/>
    <w:rsid w:val="007B41FE"/>
    <w:rsid w:val="007B67DF"/>
    <w:rsid w:val="007C067B"/>
    <w:rsid w:val="007D1338"/>
    <w:rsid w:val="007E3DF1"/>
    <w:rsid w:val="007E6F54"/>
    <w:rsid w:val="007F16FF"/>
    <w:rsid w:val="007F7E67"/>
    <w:rsid w:val="00810D7D"/>
    <w:rsid w:val="0081411A"/>
    <w:rsid w:val="008164F2"/>
    <w:rsid w:val="00825DBC"/>
    <w:rsid w:val="008335DA"/>
    <w:rsid w:val="008433D8"/>
    <w:rsid w:val="008500ED"/>
    <w:rsid w:val="008514CB"/>
    <w:rsid w:val="008516B1"/>
    <w:rsid w:val="00855717"/>
    <w:rsid w:val="0086159A"/>
    <w:rsid w:val="008648D0"/>
    <w:rsid w:val="00871303"/>
    <w:rsid w:val="00874257"/>
    <w:rsid w:val="0087759C"/>
    <w:rsid w:val="0088363E"/>
    <w:rsid w:val="008864FA"/>
    <w:rsid w:val="00896C3B"/>
    <w:rsid w:val="008A5D28"/>
    <w:rsid w:val="008B2D74"/>
    <w:rsid w:val="008B3B23"/>
    <w:rsid w:val="008B657A"/>
    <w:rsid w:val="008D0F08"/>
    <w:rsid w:val="008D7044"/>
    <w:rsid w:val="008F1563"/>
    <w:rsid w:val="008F2E29"/>
    <w:rsid w:val="008F526E"/>
    <w:rsid w:val="00906DAF"/>
    <w:rsid w:val="00913ECE"/>
    <w:rsid w:val="00916FC9"/>
    <w:rsid w:val="009221FE"/>
    <w:rsid w:val="009261EB"/>
    <w:rsid w:val="009436F5"/>
    <w:rsid w:val="0094569A"/>
    <w:rsid w:val="00950398"/>
    <w:rsid w:val="009719D5"/>
    <w:rsid w:val="00971BD2"/>
    <w:rsid w:val="0097253F"/>
    <w:rsid w:val="00986FCD"/>
    <w:rsid w:val="00997F48"/>
    <w:rsid w:val="009C3D4A"/>
    <w:rsid w:val="009D101B"/>
    <w:rsid w:val="009D157A"/>
    <w:rsid w:val="009D34BD"/>
    <w:rsid w:val="009D5D43"/>
    <w:rsid w:val="009E75EE"/>
    <w:rsid w:val="009E7E9B"/>
    <w:rsid w:val="009F1926"/>
    <w:rsid w:val="009F28AD"/>
    <w:rsid w:val="009F7C8C"/>
    <w:rsid w:val="00A00DD1"/>
    <w:rsid w:val="00A02FCD"/>
    <w:rsid w:val="00A178B6"/>
    <w:rsid w:val="00A20E76"/>
    <w:rsid w:val="00A213E5"/>
    <w:rsid w:val="00A324DE"/>
    <w:rsid w:val="00A3555F"/>
    <w:rsid w:val="00A409A7"/>
    <w:rsid w:val="00A46711"/>
    <w:rsid w:val="00A51F33"/>
    <w:rsid w:val="00A54852"/>
    <w:rsid w:val="00A665BB"/>
    <w:rsid w:val="00A67DCB"/>
    <w:rsid w:val="00A75D17"/>
    <w:rsid w:val="00A804F8"/>
    <w:rsid w:val="00A85B1F"/>
    <w:rsid w:val="00A87589"/>
    <w:rsid w:val="00A91EC9"/>
    <w:rsid w:val="00A937E4"/>
    <w:rsid w:val="00A942EF"/>
    <w:rsid w:val="00A9475E"/>
    <w:rsid w:val="00AA3D6C"/>
    <w:rsid w:val="00AA4244"/>
    <w:rsid w:val="00AC5991"/>
    <w:rsid w:val="00AD6C41"/>
    <w:rsid w:val="00AE1A13"/>
    <w:rsid w:val="00AE4260"/>
    <w:rsid w:val="00AE4D16"/>
    <w:rsid w:val="00AF2488"/>
    <w:rsid w:val="00AF3926"/>
    <w:rsid w:val="00AF4DB3"/>
    <w:rsid w:val="00AF7608"/>
    <w:rsid w:val="00B06228"/>
    <w:rsid w:val="00B13A17"/>
    <w:rsid w:val="00B46166"/>
    <w:rsid w:val="00B538BC"/>
    <w:rsid w:val="00B53F0A"/>
    <w:rsid w:val="00B569F1"/>
    <w:rsid w:val="00B57153"/>
    <w:rsid w:val="00B62008"/>
    <w:rsid w:val="00B6266A"/>
    <w:rsid w:val="00B67DFE"/>
    <w:rsid w:val="00B71F67"/>
    <w:rsid w:val="00B8006C"/>
    <w:rsid w:val="00B852D3"/>
    <w:rsid w:val="00B95810"/>
    <w:rsid w:val="00BB5908"/>
    <w:rsid w:val="00BD7BE4"/>
    <w:rsid w:val="00BF35ED"/>
    <w:rsid w:val="00BF6694"/>
    <w:rsid w:val="00BF684F"/>
    <w:rsid w:val="00BF77AA"/>
    <w:rsid w:val="00C04F6D"/>
    <w:rsid w:val="00C12DAF"/>
    <w:rsid w:val="00C164C3"/>
    <w:rsid w:val="00C21072"/>
    <w:rsid w:val="00C22868"/>
    <w:rsid w:val="00C239CF"/>
    <w:rsid w:val="00C366FB"/>
    <w:rsid w:val="00C421C5"/>
    <w:rsid w:val="00C53E38"/>
    <w:rsid w:val="00C60197"/>
    <w:rsid w:val="00C61A8D"/>
    <w:rsid w:val="00C66404"/>
    <w:rsid w:val="00C7223A"/>
    <w:rsid w:val="00C73D60"/>
    <w:rsid w:val="00C75879"/>
    <w:rsid w:val="00C826C8"/>
    <w:rsid w:val="00C86F28"/>
    <w:rsid w:val="00C95E2F"/>
    <w:rsid w:val="00CA0B18"/>
    <w:rsid w:val="00CA12E3"/>
    <w:rsid w:val="00CB321B"/>
    <w:rsid w:val="00CB3E05"/>
    <w:rsid w:val="00CD5634"/>
    <w:rsid w:val="00CD5CB5"/>
    <w:rsid w:val="00CD6E43"/>
    <w:rsid w:val="00CE2C94"/>
    <w:rsid w:val="00CE5AAD"/>
    <w:rsid w:val="00CE70F1"/>
    <w:rsid w:val="00CF59CE"/>
    <w:rsid w:val="00D00022"/>
    <w:rsid w:val="00D13D73"/>
    <w:rsid w:val="00D1766B"/>
    <w:rsid w:val="00D23101"/>
    <w:rsid w:val="00D24DD0"/>
    <w:rsid w:val="00D36964"/>
    <w:rsid w:val="00D43EE7"/>
    <w:rsid w:val="00D570C5"/>
    <w:rsid w:val="00D57D13"/>
    <w:rsid w:val="00D57E6D"/>
    <w:rsid w:val="00D6050D"/>
    <w:rsid w:val="00D6592B"/>
    <w:rsid w:val="00D6733E"/>
    <w:rsid w:val="00D77DF8"/>
    <w:rsid w:val="00D864F1"/>
    <w:rsid w:val="00D87018"/>
    <w:rsid w:val="00D87710"/>
    <w:rsid w:val="00D96D80"/>
    <w:rsid w:val="00DA3CD9"/>
    <w:rsid w:val="00DA5206"/>
    <w:rsid w:val="00DA7466"/>
    <w:rsid w:val="00DB24DF"/>
    <w:rsid w:val="00DD1402"/>
    <w:rsid w:val="00DE2152"/>
    <w:rsid w:val="00E13C8E"/>
    <w:rsid w:val="00E178CA"/>
    <w:rsid w:val="00E2161E"/>
    <w:rsid w:val="00E26285"/>
    <w:rsid w:val="00E36D6F"/>
    <w:rsid w:val="00E51B89"/>
    <w:rsid w:val="00E52D28"/>
    <w:rsid w:val="00E611A8"/>
    <w:rsid w:val="00E627A4"/>
    <w:rsid w:val="00E66352"/>
    <w:rsid w:val="00E71BA6"/>
    <w:rsid w:val="00E74A7A"/>
    <w:rsid w:val="00E7652A"/>
    <w:rsid w:val="00E7676B"/>
    <w:rsid w:val="00E770B4"/>
    <w:rsid w:val="00E84D44"/>
    <w:rsid w:val="00E878F4"/>
    <w:rsid w:val="00E927BF"/>
    <w:rsid w:val="00E9495D"/>
    <w:rsid w:val="00E9495E"/>
    <w:rsid w:val="00E9753D"/>
    <w:rsid w:val="00E97F02"/>
    <w:rsid w:val="00EA2E09"/>
    <w:rsid w:val="00EB28FA"/>
    <w:rsid w:val="00EB2DBA"/>
    <w:rsid w:val="00EB720A"/>
    <w:rsid w:val="00EC3BFE"/>
    <w:rsid w:val="00ED52B4"/>
    <w:rsid w:val="00EE3F0A"/>
    <w:rsid w:val="00EE79D1"/>
    <w:rsid w:val="00EF0956"/>
    <w:rsid w:val="00EF5D7B"/>
    <w:rsid w:val="00F1745B"/>
    <w:rsid w:val="00F24ADF"/>
    <w:rsid w:val="00F27479"/>
    <w:rsid w:val="00F46F52"/>
    <w:rsid w:val="00F470AF"/>
    <w:rsid w:val="00F51DED"/>
    <w:rsid w:val="00F62D99"/>
    <w:rsid w:val="00F727A3"/>
    <w:rsid w:val="00F72BC5"/>
    <w:rsid w:val="00FA58E7"/>
    <w:rsid w:val="00FB4675"/>
    <w:rsid w:val="00FB5A54"/>
    <w:rsid w:val="00FC3138"/>
    <w:rsid w:val="00FC339C"/>
    <w:rsid w:val="00FC3F0E"/>
    <w:rsid w:val="00FC4797"/>
    <w:rsid w:val="00FC5BE7"/>
    <w:rsid w:val="00FC69B6"/>
    <w:rsid w:val="00FD77C0"/>
    <w:rsid w:val="00FF259C"/>
    <w:rsid w:val="00FF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C007"/>
  <w15:chartTrackingRefBased/>
  <w15:docId w15:val="{5AB5EC5B-F39A-4EF3-B580-32E0BC90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A2"/>
    <w:rPr>
      <w:rFonts w:ascii="Arial" w:hAnsi="Arial" w:cs="Arial"/>
      <w:color w:val="auto"/>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CA2"/>
    <w:rPr>
      <w:rFonts w:asciiTheme="minorHAnsi" w:hAnsiTheme="minorHAnsi" w:cstheme="minorBidi"/>
      <w:color w:val="auto"/>
      <w:kern w:val="0"/>
      <w14:ligatures w14:val="none"/>
    </w:rPr>
  </w:style>
  <w:style w:type="table" w:styleId="TableGrid">
    <w:name w:val="Table Grid"/>
    <w:basedOn w:val="TableNormal"/>
    <w:uiPriority w:val="39"/>
    <w:rsid w:val="00843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6694"/>
    <w:rPr>
      <w:rFonts w:ascii="Arial" w:hAnsi="Arial" w:cs="Arial"/>
      <w:color w:val="auto"/>
      <w:kern w:val="0"/>
      <w:sz w:val="24"/>
      <w:szCs w:val="24"/>
      <w14:ligatures w14:val="none"/>
    </w:rPr>
  </w:style>
  <w:style w:type="paragraph" w:customStyle="1" w:styleId="EndNoteBibliographyTitle">
    <w:name w:val="EndNote Bibliography Title"/>
    <w:basedOn w:val="Normal"/>
    <w:link w:val="EndNoteBibliographyTitleChar"/>
    <w:rsid w:val="00D43EE7"/>
    <w:pPr>
      <w:jc w:val="center"/>
    </w:pPr>
    <w:rPr>
      <w:noProof/>
    </w:rPr>
  </w:style>
  <w:style w:type="character" w:customStyle="1" w:styleId="EndNoteBibliographyTitleChar">
    <w:name w:val="EndNote Bibliography Title Char"/>
    <w:basedOn w:val="DefaultParagraphFont"/>
    <w:link w:val="EndNoteBibliographyTitle"/>
    <w:rsid w:val="00D43EE7"/>
    <w:rPr>
      <w:rFonts w:ascii="Arial" w:hAnsi="Arial" w:cs="Arial"/>
      <w:noProof/>
      <w:color w:val="auto"/>
      <w:kern w:val="0"/>
      <w:sz w:val="24"/>
      <w:szCs w:val="24"/>
      <w14:ligatures w14:val="none"/>
    </w:rPr>
  </w:style>
  <w:style w:type="paragraph" w:customStyle="1" w:styleId="EndNoteBibliography">
    <w:name w:val="EndNote Bibliography"/>
    <w:basedOn w:val="Normal"/>
    <w:link w:val="EndNoteBibliographyChar"/>
    <w:rsid w:val="00D43EE7"/>
    <w:rPr>
      <w:noProof/>
    </w:rPr>
  </w:style>
  <w:style w:type="character" w:customStyle="1" w:styleId="EndNoteBibliographyChar">
    <w:name w:val="EndNote Bibliography Char"/>
    <w:basedOn w:val="DefaultParagraphFont"/>
    <w:link w:val="EndNoteBibliography"/>
    <w:rsid w:val="00D43EE7"/>
    <w:rPr>
      <w:rFonts w:ascii="Arial" w:hAnsi="Arial" w:cs="Arial"/>
      <w:noProof/>
      <w:color w:val="auto"/>
      <w:kern w:val="0"/>
      <w:sz w:val="24"/>
      <w:szCs w:val="24"/>
      <w14:ligatures w14:val="none"/>
    </w:rPr>
  </w:style>
  <w:style w:type="character" w:styleId="Hyperlink">
    <w:name w:val="Hyperlink"/>
    <w:basedOn w:val="DefaultParagraphFont"/>
    <w:uiPriority w:val="99"/>
    <w:unhideWhenUsed/>
    <w:rsid w:val="003C078D"/>
    <w:rPr>
      <w:color w:val="0563C1" w:themeColor="hyperlink"/>
      <w:u w:val="single"/>
    </w:rPr>
  </w:style>
  <w:style w:type="character" w:styleId="UnresolvedMention">
    <w:name w:val="Unresolved Mention"/>
    <w:basedOn w:val="DefaultParagraphFont"/>
    <w:uiPriority w:val="99"/>
    <w:semiHidden/>
    <w:unhideWhenUsed/>
    <w:rsid w:val="003C078D"/>
    <w:rPr>
      <w:color w:val="605E5C"/>
      <w:shd w:val="clear" w:color="auto" w:fill="E1DFDD"/>
    </w:rPr>
  </w:style>
  <w:style w:type="character" w:styleId="FollowedHyperlink">
    <w:name w:val="FollowedHyperlink"/>
    <w:basedOn w:val="DefaultParagraphFont"/>
    <w:uiPriority w:val="99"/>
    <w:semiHidden/>
    <w:unhideWhenUsed/>
    <w:rsid w:val="003E70DA"/>
    <w:rPr>
      <w:color w:val="954F72" w:themeColor="followedHyperlink"/>
      <w:u w:val="single"/>
    </w:rPr>
  </w:style>
  <w:style w:type="character" w:styleId="CommentReference">
    <w:name w:val="annotation reference"/>
    <w:basedOn w:val="DefaultParagraphFont"/>
    <w:uiPriority w:val="99"/>
    <w:semiHidden/>
    <w:unhideWhenUsed/>
    <w:rsid w:val="00E13C8E"/>
    <w:rPr>
      <w:sz w:val="16"/>
      <w:szCs w:val="16"/>
    </w:rPr>
  </w:style>
  <w:style w:type="paragraph" w:styleId="CommentText">
    <w:name w:val="annotation text"/>
    <w:basedOn w:val="Normal"/>
    <w:link w:val="CommentTextChar"/>
    <w:uiPriority w:val="99"/>
    <w:unhideWhenUsed/>
    <w:rsid w:val="00E13C8E"/>
    <w:rPr>
      <w:sz w:val="20"/>
      <w:szCs w:val="20"/>
    </w:rPr>
  </w:style>
  <w:style w:type="character" w:customStyle="1" w:styleId="CommentTextChar">
    <w:name w:val="Comment Text Char"/>
    <w:basedOn w:val="DefaultParagraphFont"/>
    <w:link w:val="CommentText"/>
    <w:uiPriority w:val="99"/>
    <w:rsid w:val="00E13C8E"/>
    <w:rPr>
      <w:rFonts w:ascii="Arial" w:hAnsi="Arial" w:cs="Arial"/>
      <w:color w:val="aut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13C8E"/>
    <w:rPr>
      <w:b/>
      <w:bCs/>
    </w:rPr>
  </w:style>
  <w:style w:type="character" w:customStyle="1" w:styleId="CommentSubjectChar">
    <w:name w:val="Comment Subject Char"/>
    <w:basedOn w:val="CommentTextChar"/>
    <w:link w:val="CommentSubject"/>
    <w:uiPriority w:val="99"/>
    <w:semiHidden/>
    <w:rsid w:val="00E13C8E"/>
    <w:rPr>
      <w:rFonts w:ascii="Arial" w:hAnsi="Arial" w:cs="Arial"/>
      <w:b/>
      <w:bCs/>
      <w:color w:val="auto"/>
      <w:kern w:val="0"/>
      <w:sz w:val="20"/>
      <w:szCs w:val="20"/>
      <w14:ligatures w14:val="none"/>
    </w:rPr>
  </w:style>
  <w:style w:type="paragraph" w:styleId="BodyText">
    <w:name w:val="Body Text"/>
    <w:basedOn w:val="Normal"/>
    <w:link w:val="BodyTextChar"/>
    <w:qFormat/>
    <w:rsid w:val="0030141C"/>
    <w:pPr>
      <w:spacing w:before="180" w:after="180" w:line="480" w:lineRule="auto"/>
    </w:pPr>
    <w:rPr>
      <w:rFonts w:ascii="Times New Roman" w:hAnsi="Times New Roman" w:cstheme="minorBidi"/>
    </w:rPr>
  </w:style>
  <w:style w:type="character" w:customStyle="1" w:styleId="BodyTextChar">
    <w:name w:val="Body Text Char"/>
    <w:basedOn w:val="DefaultParagraphFont"/>
    <w:link w:val="BodyText"/>
    <w:rsid w:val="0030141C"/>
    <w:rPr>
      <w:rFonts w:cstheme="minorBidi"/>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56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cjaeger.shinyapps.io/PreDm2Cal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hyperlink" Target="https://biolincc.nhlbi.nih.gov/studies/mesa/"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y.niddk.nih.gov/studies/dpp/" TargetMode="External"/><Relationship Id="rId5" Type="http://schemas.openxmlformats.org/officeDocument/2006/relationships/settings" Target="settings.xml"/><Relationship Id="rId15" Type="http://schemas.openxmlformats.org/officeDocument/2006/relationships/image" Target="media/image2.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0234c57-7d03-43b8-990c-8b8c0af2e5f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A7CEE908B94541A5870D06CE8C2C08" ma:contentTypeVersion="14" ma:contentTypeDescription="Create a new document." ma:contentTypeScope="" ma:versionID="51e5f755c22a43ffd5c4866d3e6236a9">
  <xsd:schema xmlns:xsd="http://www.w3.org/2001/XMLSchema" xmlns:xs="http://www.w3.org/2001/XMLSchema" xmlns:p="http://schemas.microsoft.com/office/2006/metadata/properties" xmlns:ns3="20234c57-7d03-43b8-990c-8b8c0af2e5fd" xmlns:ns4="0df5dff8-924c-4e90-8b0d-3dd4d5946a22" targetNamespace="http://schemas.microsoft.com/office/2006/metadata/properties" ma:root="true" ma:fieldsID="ecea621a45afb79df2540c6fb48dde28" ns3:_="" ns4:_="">
    <xsd:import namespace="20234c57-7d03-43b8-990c-8b8c0af2e5fd"/>
    <xsd:import namespace="0df5dff8-924c-4e90-8b0d-3dd4d5946a2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4c57-7d03-43b8-990c-8b8c0af2e5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f5dff8-924c-4e90-8b0d-3dd4d5946a2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58F89-682F-406C-AA0B-03EDC14A1596}">
  <ds:schemaRefs>
    <ds:schemaRef ds:uri="http://schemas.microsoft.com/office/2006/metadata/properties"/>
    <ds:schemaRef ds:uri="http://schemas.microsoft.com/office/infopath/2007/PartnerControls"/>
    <ds:schemaRef ds:uri="20234c57-7d03-43b8-990c-8b8c0af2e5fd"/>
  </ds:schemaRefs>
</ds:datastoreItem>
</file>

<file path=customXml/itemProps2.xml><?xml version="1.0" encoding="utf-8"?>
<ds:datastoreItem xmlns:ds="http://schemas.openxmlformats.org/officeDocument/2006/customXml" ds:itemID="{DB8FE466-E15C-4072-8C54-59C245AB8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4c57-7d03-43b8-990c-8b8c0af2e5fd"/>
    <ds:schemaRef ds:uri="0df5dff8-924c-4e90-8b0d-3dd4d5946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A4C2D-6BDA-4BFA-85B5-DB8031BA97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29</Pages>
  <Words>7151</Words>
  <Characters>40767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Bancks</dc:creator>
  <cp:keywords/>
  <dc:description/>
  <cp:lastModifiedBy>Byron C Jaeger</cp:lastModifiedBy>
  <cp:revision>5</cp:revision>
  <dcterms:created xsi:type="dcterms:W3CDTF">2024-06-19T21:55:00Z</dcterms:created>
  <dcterms:modified xsi:type="dcterms:W3CDTF">2024-07-02T21:18:00Z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0x010100ACA7CEE908B94541A5870D06CE8C2C08</vt:lpwstr>
  </property>
</Properties>
</file>